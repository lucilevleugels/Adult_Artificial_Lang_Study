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3BD7" w14:textId="3E69E68A" w:rsidR="00455BD0" w:rsidRPr="008426F5" w:rsidRDefault="00455BD0" w:rsidP="0041591C">
      <w:pPr>
        <w:ind w:firstLine="0"/>
        <w:rPr>
          <w:rStyle w:val="Heading1Char"/>
          <w:rFonts w:ascii="Arial" w:hAnsi="Arial" w:cs="Arial"/>
          <w:color w:val="auto"/>
          <w:sz w:val="22"/>
          <w:szCs w:val="22"/>
        </w:rPr>
      </w:pPr>
      <w:r w:rsidRPr="008426F5">
        <w:rPr>
          <w:rFonts w:ascii="Arial" w:hAnsi="Arial" w:cs="Arial"/>
          <w:noProof/>
        </w:rPr>
        <w:drawing>
          <wp:anchor distT="0" distB="0" distL="114300" distR="114300" simplePos="0" relativeHeight="251658240" behindDoc="1" locked="0" layoutInCell="1" allowOverlap="1" wp14:anchorId="75CB102E" wp14:editId="53E49FB1">
            <wp:simplePos x="0" y="0"/>
            <wp:positionH relativeFrom="column">
              <wp:posOffset>-143730</wp:posOffset>
            </wp:positionH>
            <wp:positionV relativeFrom="paragraph">
              <wp:posOffset>-863517</wp:posOffset>
            </wp:positionV>
            <wp:extent cx="2863215" cy="14306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lder F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3215" cy="1430655"/>
                    </a:xfrm>
                    <a:prstGeom prst="rect">
                      <a:avLst/>
                    </a:prstGeom>
                  </pic:spPr>
                </pic:pic>
              </a:graphicData>
            </a:graphic>
            <wp14:sizeRelH relativeFrom="page">
              <wp14:pctWidth>0</wp14:pctWidth>
            </wp14:sizeRelH>
            <wp14:sizeRelV relativeFrom="page">
              <wp14:pctHeight>0</wp14:pctHeight>
            </wp14:sizeRelV>
          </wp:anchor>
        </w:drawing>
      </w:r>
    </w:p>
    <w:p w14:paraId="32CF8C7C" w14:textId="77777777" w:rsidR="00455BD0" w:rsidRPr="008426F5" w:rsidRDefault="00455BD0" w:rsidP="0041591C">
      <w:pPr>
        <w:ind w:firstLine="0"/>
        <w:rPr>
          <w:rStyle w:val="Heading1Char"/>
          <w:rFonts w:ascii="Arial" w:hAnsi="Arial" w:cs="Arial"/>
          <w:color w:val="auto"/>
          <w:sz w:val="22"/>
          <w:szCs w:val="22"/>
        </w:rPr>
      </w:pPr>
    </w:p>
    <w:p w14:paraId="5F4D41AB" w14:textId="77777777" w:rsidR="00455BD0" w:rsidRPr="008426F5" w:rsidRDefault="00455BD0" w:rsidP="0041591C">
      <w:pPr>
        <w:ind w:firstLine="0"/>
        <w:rPr>
          <w:rStyle w:val="Heading1Char"/>
          <w:rFonts w:ascii="Arial" w:hAnsi="Arial" w:cs="Arial"/>
          <w:color w:val="auto"/>
          <w:sz w:val="22"/>
          <w:szCs w:val="22"/>
        </w:rPr>
      </w:pPr>
    </w:p>
    <w:p w14:paraId="1B10D7AB" w14:textId="7827BF01" w:rsidR="00471C97" w:rsidRPr="008426F5" w:rsidRDefault="00B2069E" w:rsidP="0041591C">
      <w:pPr>
        <w:ind w:firstLine="0"/>
        <w:rPr>
          <w:rFonts w:ascii="Arial" w:hAnsi="Arial" w:cs="Arial"/>
          <w:b/>
        </w:rPr>
      </w:pPr>
      <w:r w:rsidRPr="008426F5">
        <w:rPr>
          <w:rStyle w:val="Heading1Char"/>
          <w:rFonts w:ascii="Arial" w:hAnsi="Arial" w:cs="Arial"/>
          <w:sz w:val="22"/>
          <w:szCs w:val="22"/>
        </w:rPr>
        <w:t>TITLE</w:t>
      </w:r>
      <w:r w:rsidRPr="008426F5">
        <w:rPr>
          <w:rFonts w:ascii="Arial" w:hAnsi="Arial" w:cs="Arial"/>
          <w:b/>
        </w:rPr>
        <w:t>:</w:t>
      </w:r>
      <w:r w:rsidR="00831DAC" w:rsidRPr="008426F5">
        <w:rPr>
          <w:rFonts w:ascii="Arial" w:hAnsi="Arial" w:cs="Arial"/>
          <w:b/>
        </w:rPr>
        <w:t xml:space="preserve"> </w:t>
      </w:r>
      <w:r w:rsidRPr="008426F5">
        <w:rPr>
          <w:rFonts w:ascii="Arial" w:hAnsi="Arial" w:cs="Arial"/>
          <w:b/>
        </w:rPr>
        <w:t xml:space="preserve"> </w:t>
      </w:r>
      <w:sdt>
        <w:sdtPr>
          <w:rPr>
            <w:rFonts w:ascii="Arial" w:hAnsi="Arial" w:cs="Arial"/>
            <w:b/>
          </w:rPr>
          <w:alias w:val="Title"/>
          <w:tag w:val="Title"/>
          <w:id w:val="-1330356731"/>
          <w:lock w:val="sdtLocked"/>
          <w:placeholder>
            <w:docPart w:val="DCEEB202B4F44871B7B3E59EB7BF7978"/>
          </w:placeholder>
        </w:sdtPr>
        <w:sdtContent>
          <w:bookmarkStart w:id="0" w:name="Text3"/>
          <w:r w:rsidR="00A74D0D">
            <w:rPr>
              <w:rFonts w:ascii="Arial" w:hAnsi="Arial" w:cs="Arial"/>
              <w:b/>
            </w:rPr>
            <w:fldChar w:fldCharType="begin">
              <w:ffData>
                <w:name w:val="Text3"/>
                <w:enabled/>
                <w:calcOnExit w:val="0"/>
                <w:textInput>
                  <w:default w:val="The influence of input structure on learning    "/>
                </w:textInput>
              </w:ffData>
            </w:fldChar>
          </w:r>
          <w:r w:rsidR="00A74D0D">
            <w:rPr>
              <w:rFonts w:ascii="Arial" w:hAnsi="Arial" w:cs="Arial"/>
              <w:b/>
            </w:rPr>
            <w:instrText xml:space="preserve"> FORMTEXT </w:instrText>
          </w:r>
          <w:r w:rsidR="00A74D0D">
            <w:rPr>
              <w:rFonts w:ascii="Arial" w:hAnsi="Arial" w:cs="Arial"/>
              <w:b/>
            </w:rPr>
          </w:r>
          <w:r w:rsidR="00A74D0D">
            <w:rPr>
              <w:rFonts w:ascii="Arial" w:hAnsi="Arial" w:cs="Arial"/>
              <w:b/>
            </w:rPr>
            <w:fldChar w:fldCharType="separate"/>
          </w:r>
          <w:r w:rsidR="00A74D0D">
            <w:rPr>
              <w:rFonts w:ascii="Arial" w:hAnsi="Arial" w:cs="Arial"/>
              <w:b/>
              <w:noProof/>
            </w:rPr>
            <w:t xml:space="preserve">The influence of input structure on learning    </w:t>
          </w:r>
          <w:r w:rsidR="00A74D0D">
            <w:rPr>
              <w:rFonts w:ascii="Arial" w:hAnsi="Arial" w:cs="Arial"/>
              <w:b/>
            </w:rPr>
            <w:fldChar w:fldCharType="end"/>
          </w:r>
          <w:bookmarkEnd w:id="0"/>
        </w:sdtContent>
      </w:sdt>
    </w:p>
    <w:p w14:paraId="1F45BC53" w14:textId="5BCDF9EC" w:rsidR="00F565C2" w:rsidRPr="008426F5" w:rsidRDefault="00F565C2" w:rsidP="00274AF3">
      <w:pPr>
        <w:ind w:firstLine="0"/>
        <w:jc w:val="both"/>
        <w:rPr>
          <w:rStyle w:val="Heading1Char"/>
          <w:rFonts w:ascii="Arial" w:hAnsi="Arial" w:cs="Arial"/>
          <w:sz w:val="22"/>
          <w:szCs w:val="22"/>
        </w:rPr>
      </w:pPr>
    </w:p>
    <w:p w14:paraId="415E295B" w14:textId="3CB88D38" w:rsidR="00461351" w:rsidRPr="008426F5" w:rsidRDefault="009C40CC" w:rsidP="00274AF3">
      <w:pPr>
        <w:ind w:firstLine="0"/>
        <w:jc w:val="both"/>
        <w:rPr>
          <w:rFonts w:ascii="Arial" w:hAnsi="Arial" w:cs="Arial"/>
          <w:b/>
        </w:rPr>
      </w:pPr>
      <w:r w:rsidRPr="008426F5">
        <w:rPr>
          <w:rStyle w:val="Heading1Char"/>
          <w:rFonts w:ascii="Arial" w:hAnsi="Arial" w:cs="Arial"/>
          <w:sz w:val="22"/>
          <w:szCs w:val="22"/>
        </w:rPr>
        <w:t xml:space="preserve">PROTOCOL VERSION </w:t>
      </w:r>
      <w:r w:rsidR="00461351" w:rsidRPr="008426F5">
        <w:rPr>
          <w:rStyle w:val="Heading1Char"/>
          <w:rFonts w:ascii="Arial" w:hAnsi="Arial" w:cs="Arial"/>
          <w:sz w:val="22"/>
          <w:szCs w:val="22"/>
        </w:rPr>
        <w:t>DATE</w:t>
      </w:r>
      <w:r w:rsidR="00461351" w:rsidRPr="008426F5">
        <w:rPr>
          <w:rFonts w:ascii="Arial" w:hAnsi="Arial" w:cs="Arial"/>
          <w:b/>
        </w:rPr>
        <w:t xml:space="preserve">: </w:t>
      </w:r>
      <w:sdt>
        <w:sdtPr>
          <w:rPr>
            <w:rFonts w:ascii="Arial" w:hAnsi="Arial" w:cs="Arial"/>
          </w:rPr>
          <w:alias w:val="Version Date"/>
          <w:tag w:val="Version Date"/>
          <w:id w:val="-1554852625"/>
          <w:placeholder>
            <w:docPart w:val="56C38A8BEDB74143938A3D311658186C"/>
          </w:placeholder>
          <w:date w:fullDate="2023-08-20T00:00:00Z">
            <w:dateFormat w:val="MMMM d, yyyy"/>
            <w:lid w:val="en-US"/>
            <w:storeMappedDataAs w:val="dateTime"/>
            <w:calendar w:val="gregorian"/>
          </w:date>
        </w:sdtPr>
        <w:sdtContent>
          <w:r w:rsidR="00A74D0D">
            <w:rPr>
              <w:rFonts w:ascii="Arial" w:hAnsi="Arial" w:cs="Arial"/>
            </w:rPr>
            <w:t>August 20, 2023</w:t>
          </w:r>
        </w:sdtContent>
      </w:sdt>
    </w:p>
    <w:p w14:paraId="54656618" w14:textId="394134C6" w:rsidR="00B2069E" w:rsidRDefault="00461351" w:rsidP="00461351">
      <w:pPr>
        <w:ind w:firstLine="0"/>
        <w:rPr>
          <w:rFonts w:ascii="Arial" w:hAnsi="Arial" w:cs="Arial"/>
        </w:rPr>
      </w:pPr>
      <w:r w:rsidRPr="008426F5">
        <w:rPr>
          <w:rStyle w:val="Heading1Char"/>
          <w:rFonts w:ascii="Arial" w:hAnsi="Arial" w:cs="Arial"/>
          <w:sz w:val="22"/>
          <w:szCs w:val="22"/>
        </w:rPr>
        <w:t>VERSION</w:t>
      </w:r>
      <w:r w:rsidR="001B33DA" w:rsidRPr="008426F5">
        <w:rPr>
          <w:rFonts w:ascii="Arial" w:hAnsi="Arial" w:cs="Arial"/>
          <w:b/>
        </w:rPr>
        <w:t>:</w:t>
      </w:r>
      <w:r w:rsidR="00831DAC" w:rsidRPr="008426F5">
        <w:rPr>
          <w:rFonts w:ascii="Arial" w:hAnsi="Arial" w:cs="Arial"/>
          <w:b/>
        </w:rPr>
        <w:t xml:space="preserve"> </w:t>
      </w:r>
      <w:sdt>
        <w:sdtPr>
          <w:rPr>
            <w:rFonts w:ascii="Arial" w:hAnsi="Arial" w:cs="Arial"/>
          </w:rPr>
          <w:alias w:val="Version Number"/>
          <w:tag w:val="Version Number"/>
          <w:id w:val="-2027248154"/>
          <w:placeholder>
            <w:docPart w:val="DefaultPlaceholder_1082065158"/>
          </w:placeholder>
        </w:sdtPr>
        <w:sdtContent>
          <w:r w:rsidR="00A74D0D">
            <w:rPr>
              <w:rFonts w:ascii="Arial" w:hAnsi="Arial" w:cs="Arial"/>
            </w:rPr>
            <w:t>1</w:t>
          </w:r>
        </w:sdtContent>
      </w:sdt>
    </w:p>
    <w:p w14:paraId="510A7EFC" w14:textId="74AAF1C2" w:rsidR="00B2069E" w:rsidRPr="008426F5" w:rsidRDefault="00B2069E" w:rsidP="000278AA">
      <w:pPr>
        <w:pStyle w:val="Heading1"/>
        <w:rPr>
          <w:rFonts w:ascii="Arial" w:hAnsi="Arial" w:cs="Arial"/>
          <w:sz w:val="22"/>
          <w:szCs w:val="22"/>
        </w:rPr>
      </w:pPr>
      <w:r w:rsidRPr="008426F5">
        <w:rPr>
          <w:rStyle w:val="Heading1Char"/>
          <w:rFonts w:ascii="Arial" w:hAnsi="Arial" w:cs="Arial"/>
          <w:b/>
          <w:bCs/>
          <w:sz w:val="22"/>
          <w:szCs w:val="22"/>
        </w:rPr>
        <w:t>PRINCIPAL</w:t>
      </w:r>
      <w:r w:rsidR="002E4B61" w:rsidRPr="008426F5">
        <w:rPr>
          <w:rStyle w:val="Heading1Char"/>
          <w:rFonts w:ascii="Arial" w:hAnsi="Arial" w:cs="Arial"/>
          <w:b/>
          <w:bCs/>
          <w:sz w:val="22"/>
          <w:szCs w:val="22"/>
        </w:rPr>
        <w:t xml:space="preserve"> </w:t>
      </w:r>
      <w:r w:rsidRPr="008426F5">
        <w:rPr>
          <w:rStyle w:val="Heading1Char"/>
          <w:rFonts w:ascii="Arial" w:hAnsi="Arial" w:cs="Arial"/>
          <w:b/>
          <w:bCs/>
          <w:sz w:val="22"/>
          <w:szCs w:val="22"/>
        </w:rPr>
        <w:t>INVESTIGATOR</w:t>
      </w:r>
      <w:r w:rsidR="00EB3F95" w:rsidRPr="008426F5">
        <w:rPr>
          <w:rStyle w:val="Heading1Char"/>
          <w:rFonts w:ascii="Arial" w:hAnsi="Arial" w:cs="Arial"/>
          <w:b/>
          <w:bCs/>
          <w:sz w:val="22"/>
          <w:szCs w:val="22"/>
        </w:rPr>
        <w:t xml:space="preserve"> (PI)</w:t>
      </w:r>
      <w:r w:rsidRPr="008426F5">
        <w:rPr>
          <w:rFonts w:ascii="Arial" w:hAnsi="Arial" w:cs="Arial"/>
          <w:sz w:val="22"/>
          <w:szCs w:val="22"/>
        </w:rPr>
        <w:t xml:space="preserve">: </w:t>
      </w:r>
    </w:p>
    <w:p w14:paraId="1AB66257" w14:textId="47A9F5B1" w:rsidR="002E4B61" w:rsidRPr="008426F5" w:rsidRDefault="002E4B61" w:rsidP="0041591C">
      <w:pPr>
        <w:ind w:firstLine="0"/>
        <w:rPr>
          <w:rFonts w:ascii="Arial" w:hAnsi="Arial" w:cs="Arial"/>
        </w:rPr>
      </w:pPr>
      <w:r w:rsidRPr="008426F5">
        <w:rPr>
          <w:rFonts w:ascii="Arial" w:hAnsi="Arial" w:cs="Arial"/>
        </w:rPr>
        <w:t xml:space="preserve">Name: </w:t>
      </w:r>
      <w:sdt>
        <w:sdtPr>
          <w:rPr>
            <w:rFonts w:ascii="Arial" w:hAnsi="Arial" w:cs="Arial"/>
          </w:rPr>
          <w:alias w:val="PI Name"/>
          <w:tag w:val="PI Name"/>
          <w:id w:val="-1577430115"/>
          <w:placeholder>
            <w:docPart w:val="6C97888783BF473D98AD3B6F3E7D473F"/>
          </w:placeholder>
        </w:sdtPr>
        <w:sdtContent>
          <w:r w:rsidR="00A74D0D">
            <w:rPr>
              <w:rFonts w:ascii="Arial" w:hAnsi="Arial" w:cs="Arial"/>
            </w:rPr>
            <w:t>Lei Yuan</w:t>
          </w:r>
        </w:sdtContent>
      </w:sdt>
    </w:p>
    <w:p w14:paraId="046BE224" w14:textId="689895B7" w:rsidR="002E4B61" w:rsidRPr="008426F5" w:rsidRDefault="002E4B61" w:rsidP="0041591C">
      <w:pPr>
        <w:ind w:firstLine="0"/>
        <w:rPr>
          <w:rFonts w:ascii="Arial" w:hAnsi="Arial" w:cs="Arial"/>
        </w:rPr>
      </w:pPr>
      <w:r w:rsidRPr="008426F5">
        <w:rPr>
          <w:rFonts w:ascii="Arial" w:hAnsi="Arial" w:cs="Arial"/>
        </w:rPr>
        <w:t xml:space="preserve">Telephone: </w:t>
      </w:r>
      <w:sdt>
        <w:sdtPr>
          <w:rPr>
            <w:rFonts w:ascii="Arial" w:hAnsi="Arial" w:cs="Arial"/>
          </w:rPr>
          <w:alias w:val="PI Telephone"/>
          <w:tag w:val="PI Telephone"/>
          <w:id w:val="974880853"/>
          <w:placeholder>
            <w:docPart w:val="EF101005F0944CB3A9D47F7FE3A573D9"/>
          </w:placeholder>
        </w:sdtPr>
        <w:sdtContent>
          <w:r w:rsidR="00A74D0D" w:rsidRPr="00A74D0D">
            <w:rPr>
              <w:rFonts w:ascii="Arial" w:eastAsia="Times New Roman" w:hAnsi="Arial" w:cs="Arial"/>
              <w:color w:val="000000"/>
              <w:shd w:val="clear" w:color="auto" w:fill="FFFFFF"/>
            </w:rPr>
            <w:t>303-492-7487</w:t>
          </w:r>
          <w:r w:rsidR="00A74D0D">
            <w:rPr>
              <w:rFonts w:ascii="Arial" w:eastAsia="Times New Roman" w:hAnsi="Arial" w:cs="Arial"/>
              <w:color w:val="000000"/>
              <w:shd w:val="clear" w:color="auto" w:fill="FFFFFF"/>
            </w:rPr>
            <w:t xml:space="preserve"> </w:t>
          </w:r>
        </w:sdtContent>
      </w:sdt>
    </w:p>
    <w:p w14:paraId="39CF21B2" w14:textId="1D66F648" w:rsidR="002E4B61" w:rsidRPr="008426F5" w:rsidRDefault="002E4B61" w:rsidP="0041591C">
      <w:pPr>
        <w:ind w:firstLine="0"/>
        <w:rPr>
          <w:rFonts w:ascii="Arial" w:hAnsi="Arial" w:cs="Arial"/>
          <w:b/>
        </w:rPr>
      </w:pPr>
      <w:r w:rsidRPr="008426F5">
        <w:rPr>
          <w:rFonts w:ascii="Arial" w:hAnsi="Arial" w:cs="Arial"/>
        </w:rPr>
        <w:t>Email</w:t>
      </w:r>
      <w:r w:rsidRPr="008426F5">
        <w:rPr>
          <w:rFonts w:ascii="Arial" w:hAnsi="Arial" w:cs="Arial"/>
          <w:b/>
        </w:rPr>
        <w:t xml:space="preserve">: </w:t>
      </w:r>
      <w:sdt>
        <w:sdtPr>
          <w:rPr>
            <w:rFonts w:ascii="Arial" w:hAnsi="Arial" w:cs="Arial"/>
            <w:b/>
          </w:rPr>
          <w:alias w:val="PI Email"/>
          <w:tag w:val="PI Email"/>
          <w:id w:val="-69283772"/>
          <w:placeholder>
            <w:docPart w:val="9270F07D26D746E48CDA73213E9E3F67"/>
          </w:placeholder>
        </w:sdtPr>
        <w:sdtContent>
          <w:r w:rsidR="00A74D0D" w:rsidRPr="00A74D0D">
            <w:rPr>
              <w:rFonts w:ascii="Arial" w:eastAsia="Times New Roman" w:hAnsi="Arial" w:cs="Arial"/>
              <w:color w:val="000000"/>
              <w:bdr w:val="none" w:sz="0" w:space="0" w:color="auto" w:frame="1"/>
            </w:rPr>
            <w:t>lei.yuan@colorado.edu</w:t>
          </w:r>
          <w:r w:rsidR="00A74D0D">
            <w:rPr>
              <w:rFonts w:ascii="Arial" w:eastAsia="Times New Roman" w:hAnsi="Arial" w:cs="Arial"/>
              <w:color w:val="000000"/>
              <w:bdr w:val="none" w:sz="0" w:space="0" w:color="auto" w:frame="1"/>
            </w:rPr>
            <w:t xml:space="preserve"> </w:t>
          </w:r>
        </w:sdtContent>
      </w:sdt>
    </w:p>
    <w:p w14:paraId="45366C9A" w14:textId="4AEE6D9C" w:rsidR="00461351" w:rsidRPr="008426F5" w:rsidRDefault="00EB3F95" w:rsidP="22E1B8BF">
      <w:pPr>
        <w:pStyle w:val="Heading1"/>
        <w:rPr>
          <w:rFonts w:ascii="Arial" w:hAnsi="Arial" w:cs="Arial"/>
          <w:sz w:val="22"/>
          <w:szCs w:val="22"/>
        </w:rPr>
      </w:pPr>
      <w:r w:rsidRPr="22E1B8BF">
        <w:rPr>
          <w:rFonts w:ascii="Arial" w:hAnsi="Arial" w:cs="Arial"/>
          <w:sz w:val="22"/>
          <w:szCs w:val="22"/>
        </w:rPr>
        <w:t>KEY PERSONNEL</w:t>
      </w:r>
    </w:p>
    <w:p w14:paraId="53F13C84" w14:textId="7B45BE47" w:rsidR="002274B7" w:rsidRPr="008426F5" w:rsidRDefault="002274B7" w:rsidP="002274B7">
      <w:pPr>
        <w:ind w:firstLine="0"/>
        <w:rPr>
          <w:rFonts w:ascii="Arial" w:hAnsi="Arial" w:cs="Arial"/>
        </w:rPr>
      </w:pPr>
      <w:r w:rsidRPr="008426F5">
        <w:rPr>
          <w:rFonts w:ascii="Arial" w:hAnsi="Arial" w:cs="Arial"/>
          <w:b/>
        </w:rPr>
        <w:t>Name</w:t>
      </w:r>
      <w:r w:rsidRPr="008426F5">
        <w:rPr>
          <w:rFonts w:ascii="Arial" w:hAnsi="Arial" w:cs="Arial"/>
        </w:rPr>
        <w:t xml:space="preserve">: </w:t>
      </w:r>
      <w:sdt>
        <w:sdtPr>
          <w:rPr>
            <w:rFonts w:ascii="Arial" w:hAnsi="Arial" w:cs="Arial"/>
          </w:rPr>
          <w:alias w:val="Key Personnel"/>
          <w:tag w:val="Key Personnel"/>
          <w:id w:val="-1074579814"/>
          <w:placeholder>
            <w:docPart w:val="1F2B65EFEE2E40C293B23FE1CBF7051D"/>
          </w:placeholder>
        </w:sdtPr>
        <w:sdtContent>
          <w:r w:rsidR="00A74D0D" w:rsidRPr="00A74D0D">
            <w:rPr>
              <w:rFonts w:ascii="Arial" w:eastAsia="Times New Roman" w:hAnsi="Arial" w:cs="Arial"/>
              <w:shd w:val="clear" w:color="auto" w:fill="FFFFFF"/>
            </w:rPr>
            <w:t>Lucile Vleugels </w:t>
          </w:r>
          <w:r w:rsidR="00A74D0D">
            <w:rPr>
              <w:rFonts w:ascii="Arial" w:eastAsia="Times New Roman" w:hAnsi="Arial" w:cs="Arial"/>
              <w:shd w:val="clear" w:color="auto" w:fill="FFFFFF"/>
            </w:rPr>
            <w:t xml:space="preserve"> </w:t>
          </w:r>
        </w:sdtContent>
      </w:sdt>
    </w:p>
    <w:p w14:paraId="68AB755C" w14:textId="7DD56F73" w:rsidR="00F07D9A" w:rsidRDefault="002274B7" w:rsidP="00F07D9A">
      <w:pPr>
        <w:ind w:firstLine="0"/>
        <w:rPr>
          <w:rFonts w:ascii="Arial" w:hAnsi="Arial" w:cs="Arial"/>
        </w:rPr>
      </w:pPr>
      <w:r w:rsidRPr="008426F5">
        <w:rPr>
          <w:rFonts w:ascii="Arial" w:hAnsi="Arial" w:cs="Arial"/>
          <w:b/>
        </w:rPr>
        <w:t>Role in project</w:t>
      </w:r>
      <w:r w:rsidRPr="008426F5">
        <w:rPr>
          <w:rFonts w:ascii="Arial" w:hAnsi="Arial" w:cs="Arial"/>
        </w:rPr>
        <w:t xml:space="preserve">: </w:t>
      </w:r>
      <w:sdt>
        <w:sdtPr>
          <w:rPr>
            <w:rFonts w:ascii="Arial" w:hAnsi="Arial" w:cs="Arial"/>
          </w:rPr>
          <w:alias w:val="Role"/>
          <w:tag w:val="Role"/>
          <w:id w:val="-1864513315"/>
          <w:placeholder>
            <w:docPart w:val="48F119D07FFD4093A7004A27DEBFD16E"/>
          </w:placeholder>
        </w:sdtPr>
        <w:sdtContent>
          <w:r w:rsidR="00A74D0D">
            <w:rPr>
              <w:rFonts w:ascii="Arial" w:hAnsi="Arial" w:cs="Arial"/>
            </w:rPr>
            <w:t>Graduate Student</w:t>
          </w:r>
        </w:sdtContent>
      </w:sdt>
    </w:p>
    <w:p w14:paraId="7E801C2D" w14:textId="77777777" w:rsidR="00BC7FC9" w:rsidRDefault="00BC7FC9" w:rsidP="00F07D9A">
      <w:pPr>
        <w:ind w:firstLine="0"/>
        <w:rPr>
          <w:rFonts w:ascii="Arial" w:hAnsi="Arial" w:cs="Arial"/>
        </w:rPr>
      </w:pPr>
    </w:p>
    <w:p w14:paraId="0E71C2DB" w14:textId="1B47A57E" w:rsidR="00A74D0D" w:rsidRPr="008426F5" w:rsidRDefault="00A74D0D" w:rsidP="00A74D0D">
      <w:pPr>
        <w:ind w:firstLine="0"/>
        <w:rPr>
          <w:rFonts w:ascii="Arial" w:hAnsi="Arial" w:cs="Arial"/>
        </w:rPr>
      </w:pPr>
      <w:r w:rsidRPr="008426F5">
        <w:rPr>
          <w:rFonts w:ascii="Arial" w:hAnsi="Arial" w:cs="Arial"/>
          <w:b/>
        </w:rPr>
        <w:t>Name</w:t>
      </w:r>
      <w:r w:rsidRPr="008426F5">
        <w:rPr>
          <w:rFonts w:ascii="Arial" w:hAnsi="Arial" w:cs="Arial"/>
        </w:rPr>
        <w:t xml:space="preserve">: </w:t>
      </w:r>
      <w:sdt>
        <w:sdtPr>
          <w:rPr>
            <w:rFonts w:ascii="Arial" w:hAnsi="Arial" w:cs="Arial"/>
          </w:rPr>
          <w:alias w:val="Key Personnel"/>
          <w:tag w:val="Key Personnel"/>
          <w:id w:val="1657030900"/>
          <w:placeholder>
            <w:docPart w:val="6647211EBD668D4D9495BCAAA6EDFB2E"/>
          </w:placeholder>
        </w:sdtPr>
        <w:sdtContent>
          <w:r>
            <w:rPr>
              <w:rFonts w:ascii="Arial" w:eastAsia="Times New Roman" w:hAnsi="Arial" w:cs="Arial"/>
              <w:shd w:val="clear" w:color="auto" w:fill="FFFFFF"/>
            </w:rPr>
            <w:t>Christina Collins</w:t>
          </w:r>
        </w:sdtContent>
      </w:sdt>
    </w:p>
    <w:p w14:paraId="3D4D058E" w14:textId="0990BC8D" w:rsidR="00A74D0D" w:rsidRDefault="00A74D0D" w:rsidP="00A74D0D">
      <w:pPr>
        <w:ind w:firstLine="0"/>
        <w:rPr>
          <w:rFonts w:ascii="Arial" w:hAnsi="Arial" w:cs="Arial"/>
        </w:rPr>
      </w:pPr>
      <w:r w:rsidRPr="008426F5">
        <w:rPr>
          <w:rFonts w:ascii="Arial" w:hAnsi="Arial" w:cs="Arial"/>
          <w:b/>
        </w:rPr>
        <w:t>Role in project</w:t>
      </w:r>
      <w:r w:rsidRPr="008426F5">
        <w:rPr>
          <w:rFonts w:ascii="Arial" w:hAnsi="Arial" w:cs="Arial"/>
        </w:rPr>
        <w:t xml:space="preserve">: </w:t>
      </w:r>
      <w:sdt>
        <w:sdtPr>
          <w:rPr>
            <w:rFonts w:ascii="Arial" w:hAnsi="Arial" w:cs="Arial"/>
          </w:rPr>
          <w:alias w:val="Role"/>
          <w:tag w:val="Role"/>
          <w:id w:val="522287859"/>
          <w:placeholder>
            <w:docPart w:val="53FD10A5158FBD4F8425BA0C919DC3DF"/>
          </w:placeholder>
        </w:sdtPr>
        <w:sdtContent>
          <w:r>
            <w:rPr>
              <w:rFonts w:ascii="Arial" w:hAnsi="Arial" w:cs="Arial"/>
            </w:rPr>
            <w:t>Lab Coordinator</w:t>
          </w:r>
        </w:sdtContent>
      </w:sdt>
    </w:p>
    <w:p w14:paraId="1226B3C1" w14:textId="77777777" w:rsidR="00A74D0D" w:rsidRDefault="00A74D0D" w:rsidP="00F07D9A">
      <w:pPr>
        <w:ind w:firstLine="0"/>
        <w:rPr>
          <w:rFonts w:ascii="Arial" w:hAnsi="Arial" w:cs="Arial"/>
        </w:rPr>
      </w:pPr>
    </w:p>
    <w:p w14:paraId="18661F22" w14:textId="4378E2CD" w:rsidR="00A74D0D" w:rsidRPr="008426F5" w:rsidRDefault="00A74D0D" w:rsidP="00A74D0D">
      <w:pPr>
        <w:ind w:firstLine="0"/>
        <w:rPr>
          <w:rFonts w:ascii="Arial" w:hAnsi="Arial" w:cs="Arial"/>
        </w:rPr>
      </w:pPr>
      <w:r w:rsidRPr="008426F5">
        <w:rPr>
          <w:rFonts w:ascii="Arial" w:hAnsi="Arial" w:cs="Arial"/>
          <w:b/>
        </w:rPr>
        <w:t>Name</w:t>
      </w:r>
      <w:r w:rsidRPr="008426F5">
        <w:rPr>
          <w:rFonts w:ascii="Arial" w:hAnsi="Arial" w:cs="Arial"/>
        </w:rPr>
        <w:t xml:space="preserve">: </w:t>
      </w:r>
      <w:sdt>
        <w:sdtPr>
          <w:rPr>
            <w:rFonts w:ascii="Arial" w:hAnsi="Arial" w:cs="Arial"/>
          </w:rPr>
          <w:alias w:val="Key Personnel"/>
          <w:tag w:val="Key Personnel"/>
          <w:id w:val="453295128"/>
          <w:placeholder>
            <w:docPart w:val="6F09C2DD83907946BDFB7928AFE89CA4"/>
          </w:placeholder>
        </w:sdtPr>
        <w:sdtContent>
          <w:r>
            <w:rPr>
              <w:rFonts w:ascii="Arial" w:eastAsia="Times New Roman" w:hAnsi="Arial" w:cs="Arial"/>
              <w:shd w:val="clear" w:color="auto" w:fill="FFFFFF"/>
            </w:rPr>
            <w:t>Chloe Nowak</w:t>
          </w:r>
        </w:sdtContent>
      </w:sdt>
    </w:p>
    <w:p w14:paraId="14C2295C" w14:textId="109E299E" w:rsidR="00140168" w:rsidRDefault="00A74D0D" w:rsidP="00F07D9A">
      <w:pPr>
        <w:ind w:firstLine="0"/>
        <w:rPr>
          <w:rFonts w:ascii="Arial" w:hAnsi="Arial" w:cs="Arial"/>
        </w:rPr>
      </w:pPr>
      <w:r w:rsidRPr="008426F5">
        <w:rPr>
          <w:rFonts w:ascii="Arial" w:hAnsi="Arial" w:cs="Arial"/>
          <w:b/>
        </w:rPr>
        <w:t>Role in project</w:t>
      </w:r>
      <w:r w:rsidRPr="008426F5">
        <w:rPr>
          <w:rFonts w:ascii="Arial" w:hAnsi="Arial" w:cs="Arial"/>
        </w:rPr>
        <w:t xml:space="preserve">: </w:t>
      </w:r>
      <w:sdt>
        <w:sdtPr>
          <w:rPr>
            <w:rFonts w:ascii="Arial" w:hAnsi="Arial" w:cs="Arial"/>
          </w:rPr>
          <w:alias w:val="Role"/>
          <w:tag w:val="Role"/>
          <w:id w:val="1031158691"/>
          <w:placeholder>
            <w:docPart w:val="E6F00E4D84A12645A36E03AD45AF08F6"/>
          </w:placeholder>
        </w:sdtPr>
        <w:sdtContent>
          <w:r>
            <w:rPr>
              <w:rFonts w:ascii="Arial" w:hAnsi="Arial" w:cs="Arial"/>
            </w:rPr>
            <w:t>Undergraduate research assistant</w:t>
          </w:r>
        </w:sdtContent>
      </w:sdt>
    </w:p>
    <w:p w14:paraId="2848396F" w14:textId="4D9773B6" w:rsidR="006A28BF" w:rsidRPr="008426F5" w:rsidRDefault="006A28BF" w:rsidP="006A28BF">
      <w:pPr>
        <w:pStyle w:val="Heading1"/>
        <w:rPr>
          <w:rFonts w:ascii="Arial" w:hAnsi="Arial" w:cs="Arial"/>
          <w:sz w:val="22"/>
          <w:szCs w:val="22"/>
        </w:rPr>
      </w:pPr>
      <w:r>
        <w:rPr>
          <w:rFonts w:ascii="Arial" w:hAnsi="Arial" w:cs="Arial"/>
          <w:sz w:val="22"/>
          <w:szCs w:val="22"/>
        </w:rPr>
        <w:t>GENERAL RESEARCH STAFF</w:t>
      </w:r>
    </w:p>
    <w:p w14:paraId="705D9861" w14:textId="159C5EC7" w:rsidR="00C81D35" w:rsidRDefault="00C81D35" w:rsidP="00F07D9A">
      <w:pPr>
        <w:ind w:firstLine="0"/>
        <w:rPr>
          <w:rFonts w:ascii="Arial" w:hAnsi="Arial" w:cs="Arial"/>
        </w:rPr>
      </w:pPr>
    </w:p>
    <w:p w14:paraId="30ED024D" w14:textId="77777777" w:rsidR="00A74D0D" w:rsidRDefault="00A74D0D" w:rsidP="00A74D0D">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rPr>
        <w:t>Five undergraduate/graduate research assistants will assist with this protocol throughout the time it takes to conduct the study described here. The PI will ensure that appropriate CITI and protocol specific training is maintained and DEPA reporting is conducted annually. General research staff responsibilities will include, for example, distributing recruitment flyers, contacting potential participants and their families, scheduling, administering survey instruments, conducting human-subject studies, and entering data. </w:t>
      </w:r>
      <w:r>
        <w:rPr>
          <w:rStyle w:val="eop"/>
          <w:rFonts w:ascii="Arial" w:hAnsi="Arial" w:cs="Arial"/>
          <w:sz w:val="22"/>
          <w:szCs w:val="22"/>
        </w:rPr>
        <w:t> </w:t>
      </w:r>
    </w:p>
    <w:p w14:paraId="0F7E1D11" w14:textId="77777777" w:rsidR="00A74D0D" w:rsidRDefault="00A74D0D" w:rsidP="00A74D0D">
      <w:pPr>
        <w:pStyle w:val="paragraph"/>
        <w:spacing w:before="0" w:beforeAutospacing="0" w:after="0" w:afterAutospacing="0"/>
        <w:textAlignment w:val="baseline"/>
        <w:rPr>
          <w:rFonts w:ascii="Arial" w:hAnsi="Arial" w:cs="Arial"/>
          <w:sz w:val="18"/>
          <w:szCs w:val="18"/>
        </w:rPr>
      </w:pPr>
      <w:r>
        <w:rPr>
          <w:rStyle w:val="eop"/>
          <w:rFonts w:ascii="Arial" w:hAnsi="Arial" w:cs="Arial"/>
          <w:sz w:val="22"/>
          <w:szCs w:val="22"/>
        </w:rPr>
        <w:t> </w:t>
      </w:r>
    </w:p>
    <w:p w14:paraId="742DC786" w14:textId="77777777" w:rsidR="00A74D0D" w:rsidRDefault="00A74D0D" w:rsidP="00A74D0D">
      <w:pPr>
        <w:pStyle w:val="paragraph"/>
        <w:spacing w:before="0" w:beforeAutospacing="0" w:after="0" w:afterAutospacing="0"/>
        <w:textAlignment w:val="baseline"/>
        <w:rPr>
          <w:rFonts w:ascii="Arial" w:hAnsi="Arial" w:cs="Arial"/>
          <w:sz w:val="18"/>
          <w:szCs w:val="18"/>
        </w:rPr>
      </w:pPr>
      <w:r>
        <w:rPr>
          <w:rStyle w:val="eop"/>
          <w:rFonts w:ascii="Arial" w:hAnsi="Arial" w:cs="Arial"/>
          <w:sz w:val="22"/>
          <w:szCs w:val="22"/>
        </w:rPr>
        <w:t> </w:t>
      </w:r>
    </w:p>
    <w:p w14:paraId="2AECB762" w14:textId="105A1945" w:rsidR="006A28BF" w:rsidRDefault="006A28BF" w:rsidP="00F07D9A">
      <w:pPr>
        <w:ind w:firstLine="0"/>
        <w:rPr>
          <w:rFonts w:ascii="Arial" w:hAnsi="Arial" w:cs="Arial"/>
        </w:rPr>
      </w:pPr>
    </w:p>
    <w:p w14:paraId="6B882203" w14:textId="77777777" w:rsidR="006A28BF" w:rsidRPr="00C81D35" w:rsidRDefault="006A28BF" w:rsidP="00F07D9A">
      <w:pPr>
        <w:ind w:firstLine="0"/>
        <w:rPr>
          <w:rFonts w:ascii="Arial" w:hAnsi="Arial" w:cs="Arial"/>
        </w:rPr>
      </w:pPr>
    </w:p>
    <w:p w14:paraId="77B96737" w14:textId="02DF9AC0" w:rsidR="00F55C61" w:rsidRPr="008426F5" w:rsidRDefault="00F55C61" w:rsidP="00F565C2">
      <w:pPr>
        <w:ind w:firstLine="0"/>
        <w:rPr>
          <w:rFonts w:ascii="Arial" w:hAnsi="Arial" w:cs="Arial"/>
        </w:rPr>
      </w:pPr>
      <w:r w:rsidRPr="008426F5">
        <w:rPr>
          <w:rFonts w:ascii="Arial" w:hAnsi="Arial" w:cs="Arial"/>
        </w:rPr>
        <w:br w:type="page"/>
      </w:r>
    </w:p>
    <w:p w14:paraId="1EB99D0C" w14:textId="58B26065" w:rsidR="00B2069E" w:rsidRPr="008426F5" w:rsidRDefault="00B2069E" w:rsidP="000F6764">
      <w:pPr>
        <w:pStyle w:val="Heading1"/>
        <w:numPr>
          <w:ilvl w:val="0"/>
          <w:numId w:val="4"/>
        </w:numPr>
        <w:rPr>
          <w:rFonts w:ascii="Arial" w:hAnsi="Arial" w:cs="Arial"/>
          <w:sz w:val="22"/>
          <w:szCs w:val="22"/>
        </w:rPr>
      </w:pPr>
      <w:r w:rsidRPr="008426F5">
        <w:rPr>
          <w:rFonts w:ascii="Arial" w:hAnsi="Arial" w:cs="Arial"/>
          <w:sz w:val="22"/>
          <w:szCs w:val="22"/>
        </w:rPr>
        <w:lastRenderedPageBreak/>
        <w:t>OBJECTIVES</w:t>
      </w:r>
    </w:p>
    <w:p w14:paraId="30B68976" w14:textId="77777777" w:rsidR="00A74D0D" w:rsidRPr="00A74D0D" w:rsidRDefault="00A74D0D" w:rsidP="00A74D0D">
      <w:pPr>
        <w:ind w:firstLine="0"/>
        <w:rPr>
          <w:rFonts w:ascii="Times New Roman" w:eastAsia="Times New Roman" w:hAnsi="Times New Roman" w:cs="Times New Roman"/>
          <w:sz w:val="24"/>
          <w:szCs w:val="24"/>
        </w:rPr>
      </w:pPr>
      <w:r w:rsidRPr="00A74D0D">
        <w:rPr>
          <w:rFonts w:ascii="Arial" w:eastAsia="Times New Roman" w:hAnsi="Arial" w:cs="Arial"/>
          <w:shd w:val="clear" w:color="auto" w:fill="FFFFFF"/>
        </w:rPr>
        <w:t>This study aims to investigate how the structure of different language systems affect learning and attention patterns during learning.   </w:t>
      </w:r>
    </w:p>
    <w:p w14:paraId="281B0F57" w14:textId="19ABEB04" w:rsidR="00AF6129" w:rsidRDefault="00AF6129" w:rsidP="00AF6129">
      <w:pPr>
        <w:ind w:firstLine="0"/>
        <w:rPr>
          <w:rFonts w:ascii="Arial" w:hAnsi="Arial" w:cs="Arial"/>
        </w:rPr>
      </w:pPr>
    </w:p>
    <w:p w14:paraId="6406F35C" w14:textId="099232A9" w:rsidR="00B2069E" w:rsidRPr="008426F5" w:rsidRDefault="0026280D" w:rsidP="000F6764">
      <w:pPr>
        <w:pStyle w:val="Heading1"/>
        <w:numPr>
          <w:ilvl w:val="0"/>
          <w:numId w:val="4"/>
        </w:numPr>
        <w:rPr>
          <w:rFonts w:ascii="Arial" w:hAnsi="Arial" w:cs="Arial"/>
          <w:sz w:val="22"/>
          <w:szCs w:val="22"/>
        </w:rPr>
      </w:pPr>
      <w:r w:rsidRPr="008426F5">
        <w:rPr>
          <w:rFonts w:ascii="Arial" w:hAnsi="Arial" w:cs="Arial"/>
          <w:sz w:val="22"/>
          <w:szCs w:val="22"/>
        </w:rPr>
        <w:t xml:space="preserve">BACKGROUND </w:t>
      </w:r>
      <w:r w:rsidR="00F55C61" w:rsidRPr="008426F5">
        <w:rPr>
          <w:rFonts w:ascii="Arial" w:hAnsi="Arial" w:cs="Arial"/>
          <w:sz w:val="22"/>
          <w:szCs w:val="22"/>
        </w:rPr>
        <w:t xml:space="preserve">AND SIGNIFICANCE </w:t>
      </w:r>
    </w:p>
    <w:p w14:paraId="624D0649" w14:textId="77777777" w:rsidR="009E55E9" w:rsidRDefault="009E55E9" w:rsidP="009E55E9">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rPr>
        <w:t>Variations in language structures impact learning significantly. For example, in English, 11 and 12 are named "eleven" and "twelve". In contrast, they are named as "ten one" and "ten two" in Chinese. The Chinese names are arguably more “systematic” to a new learner, as the base-10 structure of our number system is more directly represented in the names. Correlational evidence has shown that Chinese-speaking children acquire the Arabic written multi-digit system earlier than their English-speaking counterparts. This prompts our question: Do more systematic languages lead to more efficient learning, as compared to less systematic languages? How might these learning differences unfold over time during learning?  </w:t>
      </w:r>
      <w:r>
        <w:rPr>
          <w:rStyle w:val="eop"/>
          <w:rFonts w:ascii="Arial" w:hAnsi="Arial" w:cs="Arial"/>
          <w:sz w:val="22"/>
          <w:szCs w:val="22"/>
        </w:rPr>
        <w:t> </w:t>
      </w:r>
    </w:p>
    <w:p w14:paraId="3FF70300" w14:textId="77777777" w:rsidR="009E55E9" w:rsidRDefault="009E55E9" w:rsidP="009E55E9">
      <w:pPr>
        <w:pStyle w:val="paragraph"/>
        <w:spacing w:before="0" w:beforeAutospacing="0" w:after="0" w:afterAutospacing="0"/>
        <w:textAlignment w:val="baseline"/>
        <w:rPr>
          <w:rFonts w:ascii="Arial" w:hAnsi="Arial" w:cs="Arial"/>
          <w:sz w:val="18"/>
          <w:szCs w:val="18"/>
        </w:rPr>
      </w:pPr>
      <w:r>
        <w:rPr>
          <w:rStyle w:val="eop"/>
          <w:rFonts w:ascii="Calibri" w:hAnsi="Calibri" w:cs="Arial"/>
          <w:sz w:val="22"/>
          <w:szCs w:val="22"/>
        </w:rPr>
        <w:t> </w:t>
      </w:r>
    </w:p>
    <w:p w14:paraId="023AE0BC" w14:textId="77777777" w:rsidR="009E55E9" w:rsidRDefault="009E55E9" w:rsidP="009E55E9">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rPr>
        <w:t xml:space="preserve">The current study aims to explore whether a language’s number naming system contributes to the efficiency of learning new concepts. If so, how does the impact of language structure impact learning in real-time contexts? Does a learner's eye movement and behavior change depend on whether a language's structure is </w:t>
      </w:r>
      <w:proofErr w:type="gramStart"/>
      <w:r>
        <w:rPr>
          <w:rStyle w:val="normaltextrun"/>
          <w:rFonts w:ascii="Arial" w:hAnsi="Arial" w:cs="Arial"/>
          <w:sz w:val="22"/>
          <w:szCs w:val="22"/>
        </w:rPr>
        <w:t>more or less systematic</w:t>
      </w:r>
      <w:proofErr w:type="gramEnd"/>
      <w:r>
        <w:rPr>
          <w:rStyle w:val="normaltextrun"/>
          <w:rFonts w:ascii="Arial" w:hAnsi="Arial" w:cs="Arial"/>
          <w:sz w:val="22"/>
          <w:szCs w:val="22"/>
        </w:rPr>
        <w:t>? By collecting empirical data, we seek to uncover how a language’s structure may affect the process of learning new concepts. This inquiry advances our understanding of the intricate relationship between language systems, attentional patterns, and statistical learning to optimize instructional strategies for future education practices.</w:t>
      </w:r>
      <w:r>
        <w:rPr>
          <w:rStyle w:val="eop"/>
          <w:rFonts w:ascii="Arial" w:hAnsi="Arial" w:cs="Arial"/>
          <w:sz w:val="22"/>
          <w:szCs w:val="22"/>
        </w:rPr>
        <w:t> </w:t>
      </w:r>
    </w:p>
    <w:p w14:paraId="5E323166" w14:textId="036DAACE" w:rsidR="00AF6129" w:rsidRDefault="00AF6129" w:rsidP="00AF6129">
      <w:pPr>
        <w:ind w:firstLine="0"/>
        <w:rPr>
          <w:rFonts w:ascii="Arial" w:hAnsi="Arial" w:cs="Arial"/>
        </w:rPr>
      </w:pPr>
    </w:p>
    <w:p w14:paraId="44EB1838" w14:textId="2655176B" w:rsidR="00AF6129" w:rsidRPr="008426F5" w:rsidRDefault="00AF6129" w:rsidP="000F6764">
      <w:pPr>
        <w:pStyle w:val="Heading1"/>
        <w:numPr>
          <w:ilvl w:val="0"/>
          <w:numId w:val="4"/>
        </w:numPr>
        <w:rPr>
          <w:rFonts w:ascii="Arial" w:hAnsi="Arial" w:cs="Arial"/>
          <w:sz w:val="22"/>
          <w:szCs w:val="22"/>
        </w:rPr>
      </w:pPr>
      <w:r>
        <w:rPr>
          <w:rFonts w:ascii="Arial" w:hAnsi="Arial" w:cs="Arial"/>
          <w:sz w:val="22"/>
          <w:szCs w:val="22"/>
        </w:rPr>
        <w:t>PRELIMINARY STUDIES</w:t>
      </w:r>
      <w:r w:rsidRPr="008426F5">
        <w:rPr>
          <w:rFonts w:ascii="Arial" w:hAnsi="Arial" w:cs="Arial"/>
          <w:sz w:val="22"/>
          <w:szCs w:val="22"/>
        </w:rPr>
        <w:t xml:space="preserve"> </w:t>
      </w:r>
    </w:p>
    <w:p w14:paraId="62ACFEBD" w14:textId="5851558B" w:rsidR="00AF6129" w:rsidRDefault="00A74D0D" w:rsidP="00AF6129">
      <w:pPr>
        <w:ind w:firstLine="0"/>
        <w:rPr>
          <w:rFonts w:ascii="Arial" w:hAnsi="Arial" w:cs="Arial"/>
        </w:rPr>
      </w:pPr>
      <w:r>
        <w:rPr>
          <w:rFonts w:ascii="Arial" w:hAnsi="Arial" w:cs="Arial"/>
        </w:rPr>
        <w:t>N/A</w:t>
      </w:r>
    </w:p>
    <w:p w14:paraId="7F060824" w14:textId="7D876158" w:rsidR="00B2069E" w:rsidRPr="008426F5" w:rsidRDefault="004B466F" w:rsidP="000F6764">
      <w:pPr>
        <w:pStyle w:val="Heading1"/>
        <w:numPr>
          <w:ilvl w:val="0"/>
          <w:numId w:val="4"/>
        </w:numPr>
        <w:rPr>
          <w:rFonts w:ascii="Arial" w:hAnsi="Arial" w:cs="Arial"/>
          <w:sz w:val="22"/>
          <w:szCs w:val="22"/>
        </w:rPr>
      </w:pPr>
      <w:r w:rsidRPr="008426F5">
        <w:rPr>
          <w:rFonts w:ascii="Arial" w:hAnsi="Arial" w:cs="Arial"/>
          <w:sz w:val="22"/>
          <w:szCs w:val="22"/>
        </w:rPr>
        <w:t xml:space="preserve">RESEARCH </w:t>
      </w:r>
      <w:r w:rsidR="0026280D" w:rsidRPr="008426F5">
        <w:rPr>
          <w:rFonts w:ascii="Arial" w:hAnsi="Arial" w:cs="Arial"/>
          <w:sz w:val="22"/>
          <w:szCs w:val="22"/>
        </w:rPr>
        <w:t xml:space="preserve">STUDY DESIGN </w:t>
      </w:r>
    </w:p>
    <w:p w14:paraId="6AEF3859" w14:textId="1A749280" w:rsidR="00CA7204" w:rsidRDefault="00CA7204" w:rsidP="562702BE">
      <w:pPr>
        <w:pStyle w:val="paragraph"/>
        <w:spacing w:before="0" w:beforeAutospacing="0" w:after="0" w:afterAutospacing="0"/>
        <w:textAlignment w:val="baseline"/>
        <w:rPr>
          <w:rStyle w:val="eop"/>
          <w:rFonts w:ascii="Arial" w:hAnsi="Arial" w:cs="Arial"/>
          <w:sz w:val="22"/>
          <w:szCs w:val="22"/>
        </w:rPr>
      </w:pPr>
      <w:r w:rsidRPr="562702BE">
        <w:rPr>
          <w:rStyle w:val="normaltextrun"/>
          <w:rFonts w:ascii="Arial" w:hAnsi="Arial" w:cs="Arial"/>
          <w:b/>
          <w:bCs/>
          <w:sz w:val="22"/>
          <w:szCs w:val="22"/>
        </w:rPr>
        <w:t xml:space="preserve">Design: </w:t>
      </w:r>
      <w:r w:rsidRPr="562702BE">
        <w:rPr>
          <w:rStyle w:val="normaltextrun"/>
          <w:rFonts w:ascii="Arial" w:hAnsi="Arial" w:cs="Arial"/>
          <w:sz w:val="22"/>
          <w:szCs w:val="22"/>
        </w:rPr>
        <w:t>We will have two between-subject conditions: 1) Systematic language condition and 2) Less systematic language condition.</w:t>
      </w:r>
      <w:r w:rsidR="1A802D83" w:rsidRPr="562702BE">
        <w:rPr>
          <w:rStyle w:val="normaltextrun"/>
          <w:rFonts w:ascii="Arial" w:hAnsi="Arial" w:cs="Arial"/>
          <w:sz w:val="22"/>
          <w:szCs w:val="22"/>
        </w:rPr>
        <w:t xml:space="preserve"> Participants will be randomly assigned to one of the conditions.</w:t>
      </w:r>
      <w:r w:rsidRPr="562702BE">
        <w:rPr>
          <w:rStyle w:val="normaltextrun"/>
          <w:rFonts w:ascii="Arial" w:hAnsi="Arial" w:cs="Arial"/>
          <w:sz w:val="22"/>
          <w:szCs w:val="22"/>
        </w:rPr>
        <w:t xml:space="preserve"> Both conditions use artificial stimuli and none of our participants will have had any prior experience with our stimuli. </w:t>
      </w:r>
      <w:r w:rsidRPr="562702BE">
        <w:rPr>
          <w:rStyle w:val="eop"/>
          <w:rFonts w:ascii="Arial" w:hAnsi="Arial" w:cs="Arial"/>
          <w:sz w:val="22"/>
          <w:szCs w:val="22"/>
        </w:rPr>
        <w:t> </w:t>
      </w:r>
    </w:p>
    <w:p w14:paraId="7651AE62" w14:textId="77777777" w:rsidR="00CA7204" w:rsidRDefault="00CA7204" w:rsidP="00CA7204">
      <w:pPr>
        <w:pStyle w:val="paragraph"/>
        <w:spacing w:before="0" w:beforeAutospacing="0" w:after="0" w:afterAutospacing="0"/>
        <w:ind w:firstLine="360"/>
        <w:textAlignment w:val="baseline"/>
        <w:rPr>
          <w:rFonts w:ascii="Arial" w:hAnsi="Arial" w:cs="Arial"/>
          <w:sz w:val="18"/>
          <w:szCs w:val="18"/>
        </w:rPr>
      </w:pPr>
      <w:r>
        <w:rPr>
          <w:rStyle w:val="eop"/>
          <w:rFonts w:ascii="Arial" w:hAnsi="Arial" w:cs="Arial"/>
          <w:sz w:val="22"/>
          <w:szCs w:val="22"/>
        </w:rPr>
        <w:t> </w:t>
      </w:r>
    </w:p>
    <w:p w14:paraId="369BCFC7" w14:textId="77777777" w:rsidR="00CA7204" w:rsidRDefault="00CA7204" w:rsidP="00CA7204">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rPr>
        <w:t>Figure 1 illustrates the main difference between the two conditions: displaying the Arabic symbol for the number, the English or Chinese name, and the verbal and symbolic artificial name in the equivalent language condition. The artificial language systems that we created are inspired by the multi-digit number naming system. As shown in Figure 1, each visual symbol maps onto its corresponding verbal names like the Arabic system. For example, the first artificial visual symbol from the left is called “ti”, and it is equivalent to “1” and the English name “one”. The important difference between the two conditions is in the systematicity of the mapping between visual symbols and their verbal names. In the Systematic language condition, the left symbol pair is named as “</w:t>
      </w:r>
      <w:proofErr w:type="spellStart"/>
      <w:r>
        <w:rPr>
          <w:rStyle w:val="normaltextrun"/>
          <w:rFonts w:ascii="Arial" w:hAnsi="Arial" w:cs="Arial"/>
          <w:sz w:val="22"/>
          <w:szCs w:val="22"/>
        </w:rPr>
        <w:t>tiboti</w:t>
      </w:r>
      <w:proofErr w:type="spellEnd"/>
      <w:r>
        <w:rPr>
          <w:rStyle w:val="normaltextrun"/>
          <w:rFonts w:ascii="Arial" w:hAnsi="Arial" w:cs="Arial"/>
          <w:sz w:val="22"/>
          <w:szCs w:val="22"/>
        </w:rPr>
        <w:t>” and mimics the Chinese naming of “ten one”. In contrast, for the Less Systematic language condition, the same visual symbol is named with a new unique verbal name “ta” as “eleven” in English. </w:t>
      </w:r>
      <w:r>
        <w:rPr>
          <w:rStyle w:val="eop"/>
          <w:rFonts w:ascii="Arial" w:hAnsi="Arial" w:cs="Arial"/>
          <w:sz w:val="22"/>
          <w:szCs w:val="22"/>
        </w:rPr>
        <w:t> </w:t>
      </w:r>
    </w:p>
    <w:p w14:paraId="75054D18" w14:textId="72A454AC" w:rsidR="002B660A" w:rsidRDefault="002B660A" w:rsidP="00AA1524">
      <w:pPr>
        <w:ind w:firstLine="0"/>
        <w:rPr>
          <w:rFonts w:ascii="Arial" w:hAnsi="Arial" w:cs="Arial"/>
        </w:rPr>
      </w:pPr>
    </w:p>
    <w:p w14:paraId="09CE9D32" w14:textId="55D2CC3A" w:rsidR="00BC2517" w:rsidRDefault="00BC2517" w:rsidP="0024475F">
      <w:pPr>
        <w:ind w:firstLine="0"/>
        <w:rPr>
          <w:rFonts w:ascii="Arial" w:eastAsia="Times New Roman" w:hAnsi="Arial" w:cs="Arial"/>
          <w:color w:val="000000"/>
          <w:shd w:val="clear" w:color="auto" w:fill="FFFFFF"/>
        </w:rPr>
      </w:pPr>
      <w:r>
        <w:rPr>
          <w:rFonts w:ascii="Arial" w:eastAsia="Times New Roman" w:hAnsi="Arial" w:cs="Arial"/>
          <w:noProof/>
          <w:color w:val="000000"/>
          <w:shd w:val="clear" w:color="auto" w:fill="FFFFFF"/>
        </w:rPr>
        <w:drawing>
          <wp:inline distT="0" distB="0" distL="0" distR="0" wp14:anchorId="50AFB994" wp14:editId="27C0F5E8">
            <wp:extent cx="5939155" cy="2641600"/>
            <wp:effectExtent l="0" t="0" r="4445" b="0"/>
            <wp:docPr id="2" name="Picture 2" descr="Screen%20Shot%202023-08-22%20at%2011.2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3-08-22%20at%2011.23.5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155" cy="2641600"/>
                    </a:xfrm>
                    <a:prstGeom prst="rect">
                      <a:avLst/>
                    </a:prstGeom>
                    <a:noFill/>
                    <a:ln>
                      <a:noFill/>
                    </a:ln>
                  </pic:spPr>
                </pic:pic>
              </a:graphicData>
            </a:graphic>
          </wp:inline>
        </w:drawing>
      </w:r>
    </w:p>
    <w:p w14:paraId="4F8405DE" w14:textId="77777777" w:rsidR="0024475F" w:rsidRPr="0024475F" w:rsidRDefault="0024475F" w:rsidP="0024475F">
      <w:pPr>
        <w:ind w:firstLine="0"/>
        <w:rPr>
          <w:rFonts w:ascii="Times New Roman" w:eastAsia="Times New Roman" w:hAnsi="Times New Roman" w:cs="Times New Roman"/>
          <w:sz w:val="24"/>
          <w:szCs w:val="24"/>
        </w:rPr>
      </w:pPr>
      <w:r w:rsidRPr="0024475F">
        <w:rPr>
          <w:rFonts w:ascii="Arial" w:eastAsia="Times New Roman" w:hAnsi="Arial" w:cs="Arial"/>
          <w:color w:val="000000"/>
          <w:shd w:val="clear" w:color="auto" w:fill="FFFFFF"/>
        </w:rPr>
        <w:t>(Figure 1: Overview of differences between Systematic and Less Systematic conditions) </w:t>
      </w:r>
    </w:p>
    <w:p w14:paraId="5BCDC832" w14:textId="77777777" w:rsidR="0024475F" w:rsidRDefault="0024475F" w:rsidP="00023393">
      <w:pPr>
        <w:pStyle w:val="paragraph"/>
        <w:spacing w:before="0" w:beforeAutospacing="0" w:after="0" w:afterAutospacing="0"/>
        <w:textAlignment w:val="baseline"/>
        <w:rPr>
          <w:rStyle w:val="normaltextrun"/>
          <w:rFonts w:ascii="Arial" w:hAnsi="Arial" w:cs="Arial"/>
          <w:b/>
          <w:bCs/>
          <w:sz w:val="22"/>
          <w:szCs w:val="22"/>
        </w:rPr>
      </w:pPr>
    </w:p>
    <w:p w14:paraId="7B775108" w14:textId="77777777" w:rsidR="00023393" w:rsidRDefault="00023393" w:rsidP="00023393">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sz w:val="22"/>
          <w:szCs w:val="22"/>
        </w:rPr>
        <w:t>Describe the task</w:t>
      </w:r>
      <w:r>
        <w:rPr>
          <w:rStyle w:val="normaltextrun"/>
          <w:rFonts w:ascii="Arial" w:hAnsi="Arial" w:cs="Arial"/>
          <w:sz w:val="22"/>
          <w:szCs w:val="22"/>
        </w:rPr>
        <w:t>: Participants' ability to recognize named configurations between two choices will be assessed following their training on the respective artificial language condition. Crucially, participants will undergo four training blocks, each succeeded by a testing round. This design enables the examination of learning speed across the study duration and potential divergences between conditions.</w:t>
      </w:r>
      <w:r>
        <w:rPr>
          <w:rStyle w:val="eop"/>
          <w:rFonts w:ascii="Arial" w:hAnsi="Arial" w:cs="Arial"/>
          <w:sz w:val="22"/>
          <w:szCs w:val="22"/>
        </w:rPr>
        <w:t> </w:t>
      </w:r>
    </w:p>
    <w:p w14:paraId="2B6CABCD" w14:textId="77777777" w:rsidR="00023393" w:rsidRDefault="00023393" w:rsidP="00023393">
      <w:pPr>
        <w:pStyle w:val="paragraph"/>
        <w:spacing w:before="0" w:beforeAutospacing="0" w:after="0" w:afterAutospacing="0"/>
        <w:textAlignment w:val="baseline"/>
        <w:rPr>
          <w:rFonts w:ascii="Arial" w:hAnsi="Arial" w:cs="Arial"/>
          <w:sz w:val="18"/>
          <w:szCs w:val="18"/>
        </w:rPr>
      </w:pPr>
      <w:r>
        <w:rPr>
          <w:rStyle w:val="eop"/>
          <w:rFonts w:ascii="Arial" w:hAnsi="Arial" w:cs="Arial"/>
          <w:sz w:val="22"/>
          <w:szCs w:val="22"/>
        </w:rPr>
        <w:t> </w:t>
      </w:r>
    </w:p>
    <w:p w14:paraId="03078FBF" w14:textId="77777777" w:rsidR="00023393" w:rsidRDefault="00023393" w:rsidP="00023393">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rPr>
        <w:t xml:space="preserve">Throughout the training phases, participants will be exposed to pairs of verbal names and visual symbol stimuli derived from the artificial language. Notably, participants will be passive observers during training, solely tasked with absorbing the verbal names and visual symbol presented together. Subsequently, the testing phases will present participants with two sets of visual symbols alongside a verbal name. Upon hearing the verbal cue, such as "bi </w:t>
      </w:r>
      <w:proofErr w:type="spellStart"/>
      <w:r>
        <w:rPr>
          <w:rStyle w:val="normaltextrun"/>
          <w:rFonts w:ascii="Arial" w:hAnsi="Arial" w:cs="Arial"/>
          <w:sz w:val="22"/>
          <w:szCs w:val="22"/>
        </w:rPr>
        <w:t>zu</w:t>
      </w:r>
      <w:proofErr w:type="spellEnd"/>
      <w:r>
        <w:rPr>
          <w:rStyle w:val="normaltextrun"/>
          <w:rFonts w:ascii="Arial" w:hAnsi="Arial" w:cs="Arial"/>
          <w:sz w:val="22"/>
          <w:szCs w:val="22"/>
        </w:rPr>
        <w:t xml:space="preserve"> ti </w:t>
      </w:r>
      <w:proofErr w:type="spellStart"/>
      <w:r>
        <w:rPr>
          <w:rStyle w:val="normaltextrun"/>
          <w:rFonts w:ascii="Arial" w:hAnsi="Arial" w:cs="Arial"/>
          <w:sz w:val="22"/>
          <w:szCs w:val="22"/>
        </w:rPr>
        <w:t>bo</w:t>
      </w:r>
      <w:proofErr w:type="spellEnd"/>
      <w:r>
        <w:rPr>
          <w:rStyle w:val="normaltextrun"/>
          <w:rFonts w:ascii="Arial" w:hAnsi="Arial" w:cs="Arial"/>
          <w:sz w:val="22"/>
          <w:szCs w:val="22"/>
        </w:rPr>
        <w:t xml:space="preserve"> ga," participants will be prompted to select the corresponding visual symbol. Responding will involve using the "left" or "right" arrow keys on a keyboard. Figure 2 outlines the general task procedures, showing the researcher-spoken prompts and the accompanying figures and verbalization played on the screen. </w:t>
      </w:r>
      <w:r>
        <w:rPr>
          <w:rStyle w:val="eop"/>
          <w:rFonts w:ascii="Arial" w:hAnsi="Arial" w:cs="Arial"/>
          <w:sz w:val="22"/>
          <w:szCs w:val="22"/>
        </w:rPr>
        <w:t> </w:t>
      </w:r>
    </w:p>
    <w:p w14:paraId="25A33BBA" w14:textId="77777777" w:rsidR="00023393" w:rsidRDefault="00023393" w:rsidP="00023393">
      <w:pPr>
        <w:pStyle w:val="paragraph"/>
        <w:spacing w:before="0" w:beforeAutospacing="0" w:after="0" w:afterAutospacing="0"/>
        <w:textAlignment w:val="baseline"/>
        <w:rPr>
          <w:rFonts w:ascii="Arial" w:hAnsi="Arial" w:cs="Arial"/>
          <w:sz w:val="18"/>
          <w:szCs w:val="18"/>
        </w:rPr>
      </w:pPr>
    </w:p>
    <w:p w14:paraId="500DC4B3" w14:textId="68A6882D" w:rsidR="00514BC2" w:rsidRDefault="00514BC2" w:rsidP="00023393">
      <w:pPr>
        <w:pStyle w:val="paragraph"/>
        <w:spacing w:before="0" w:beforeAutospacing="0" w:after="0" w:afterAutospacing="0"/>
        <w:textAlignment w:val="baseline"/>
        <w:rPr>
          <w:rFonts w:ascii="Arial" w:hAnsi="Arial" w:cs="Arial"/>
          <w:sz w:val="18"/>
          <w:szCs w:val="18"/>
        </w:rPr>
      </w:pPr>
      <w:r>
        <w:rPr>
          <w:rFonts w:ascii="Arial" w:hAnsi="Arial" w:cs="Arial"/>
          <w:noProof/>
          <w:sz w:val="18"/>
          <w:szCs w:val="18"/>
        </w:rPr>
        <w:drawing>
          <wp:inline distT="0" distB="0" distL="0" distR="0" wp14:anchorId="1CF5D293" wp14:editId="4122DAAD">
            <wp:extent cx="3658655" cy="2498667"/>
            <wp:effectExtent l="0" t="0" r="0" b="0"/>
            <wp:docPr id="3" name="Picture 3" descr="Screen%20Shot%202023-08-22%20at%2011.2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23-08-22%20at%2011.24.01.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603" t="6605" r="6052" b="6403"/>
                    <a:stretch/>
                  </pic:blipFill>
                  <pic:spPr bwMode="auto">
                    <a:xfrm>
                      <a:off x="0" y="0"/>
                      <a:ext cx="3718868" cy="2539789"/>
                    </a:xfrm>
                    <a:prstGeom prst="rect">
                      <a:avLst/>
                    </a:prstGeom>
                    <a:noFill/>
                    <a:ln>
                      <a:noFill/>
                    </a:ln>
                    <a:extLst>
                      <a:ext uri="{53640926-AAD7-44D8-BBD7-CCE9431645EC}">
                        <a14:shadowObscured xmlns:a14="http://schemas.microsoft.com/office/drawing/2010/main"/>
                      </a:ext>
                    </a:extLst>
                  </pic:spPr>
                </pic:pic>
              </a:graphicData>
            </a:graphic>
          </wp:inline>
        </w:drawing>
      </w:r>
    </w:p>
    <w:p w14:paraId="3898915F" w14:textId="77777777" w:rsidR="00514BC2" w:rsidRPr="00514BC2" w:rsidRDefault="00514BC2" w:rsidP="00514BC2">
      <w:pPr>
        <w:ind w:firstLine="0"/>
        <w:rPr>
          <w:rFonts w:ascii="Times New Roman" w:eastAsia="Times New Roman" w:hAnsi="Times New Roman" w:cs="Times New Roman"/>
          <w:sz w:val="24"/>
          <w:szCs w:val="24"/>
        </w:rPr>
      </w:pPr>
      <w:r w:rsidRPr="00514BC2">
        <w:rPr>
          <w:rFonts w:ascii="Arial" w:eastAsia="Times New Roman" w:hAnsi="Arial" w:cs="Arial"/>
          <w:color w:val="000000"/>
          <w:shd w:val="clear" w:color="auto" w:fill="FFFFFF"/>
        </w:rPr>
        <w:lastRenderedPageBreak/>
        <w:t>(Figure 2: Examples of training and testing phases) </w:t>
      </w:r>
    </w:p>
    <w:p w14:paraId="2711E307" w14:textId="77777777" w:rsidR="00514BC2" w:rsidRDefault="00514BC2" w:rsidP="00023393">
      <w:pPr>
        <w:pStyle w:val="paragraph"/>
        <w:spacing w:before="0" w:beforeAutospacing="0" w:after="0" w:afterAutospacing="0"/>
        <w:textAlignment w:val="baseline"/>
        <w:rPr>
          <w:rFonts w:ascii="Arial" w:hAnsi="Arial" w:cs="Arial"/>
          <w:sz w:val="18"/>
          <w:szCs w:val="18"/>
        </w:rPr>
      </w:pPr>
    </w:p>
    <w:p w14:paraId="75E1FE81" w14:textId="3354002A" w:rsidR="00023393" w:rsidRDefault="1919C621" w:rsidP="1A310862">
      <w:pPr>
        <w:pStyle w:val="paragraph"/>
        <w:spacing w:before="0" w:beforeAutospacing="0" w:after="0" w:afterAutospacing="0"/>
        <w:textAlignment w:val="baseline"/>
        <w:rPr>
          <w:rFonts w:ascii="Arial" w:hAnsi="Arial" w:cs="Arial"/>
          <w:sz w:val="18"/>
          <w:szCs w:val="18"/>
        </w:rPr>
      </w:pPr>
      <w:r w:rsidRPr="1A310862">
        <w:rPr>
          <w:rStyle w:val="normaltextrun"/>
          <w:rFonts w:ascii="Arial" w:hAnsi="Arial" w:cs="Arial"/>
          <w:b/>
          <w:bCs/>
          <w:sz w:val="22"/>
          <w:szCs w:val="22"/>
        </w:rPr>
        <w:t xml:space="preserve">Data to be collected: </w:t>
      </w:r>
      <w:r w:rsidRPr="1A310862">
        <w:rPr>
          <w:rStyle w:val="normaltextrun"/>
          <w:rFonts w:ascii="Arial" w:hAnsi="Arial" w:cs="Arial"/>
          <w:sz w:val="22"/>
          <w:szCs w:val="22"/>
        </w:rPr>
        <w:t xml:space="preserve">We will measure how the different language structures affect learning by comparing </w:t>
      </w:r>
      <w:r w:rsidRPr="1A310862">
        <w:rPr>
          <w:rStyle w:val="normaltextrun"/>
          <w:rFonts w:ascii="Arial" w:hAnsi="Arial" w:cs="Arial"/>
          <w:b/>
          <w:bCs/>
          <w:i/>
          <w:iCs/>
          <w:sz w:val="22"/>
          <w:szCs w:val="22"/>
        </w:rPr>
        <w:t>behavioral performance</w:t>
      </w:r>
      <w:r w:rsidRPr="1A310862">
        <w:rPr>
          <w:rStyle w:val="normaltextrun"/>
          <w:rFonts w:ascii="Arial" w:hAnsi="Arial" w:cs="Arial"/>
          <w:sz w:val="22"/>
          <w:szCs w:val="22"/>
        </w:rPr>
        <w:t xml:space="preserve"> outcomes during testing from each language condition. Performance will be measured in terms of </w:t>
      </w:r>
      <w:r w:rsidRPr="1A310862">
        <w:rPr>
          <w:rStyle w:val="normaltextrun"/>
          <w:rFonts w:ascii="Arial" w:hAnsi="Arial" w:cs="Arial"/>
          <w:b/>
          <w:bCs/>
          <w:i/>
          <w:iCs/>
          <w:sz w:val="22"/>
          <w:szCs w:val="22"/>
        </w:rPr>
        <w:t>accuracy and reaction time</w:t>
      </w:r>
      <w:r w:rsidRPr="1A310862">
        <w:rPr>
          <w:rStyle w:val="normaltextrun"/>
          <w:rFonts w:ascii="Arial" w:hAnsi="Arial" w:cs="Arial"/>
          <w:sz w:val="22"/>
          <w:szCs w:val="22"/>
        </w:rPr>
        <w:t>. We also collect</w:t>
      </w:r>
      <w:r w:rsidRPr="1A310862">
        <w:rPr>
          <w:rStyle w:val="normaltextrun"/>
          <w:rFonts w:ascii="Arial" w:hAnsi="Arial" w:cs="Arial"/>
          <w:b/>
          <w:bCs/>
          <w:i/>
          <w:iCs/>
          <w:sz w:val="22"/>
          <w:szCs w:val="22"/>
        </w:rPr>
        <w:t xml:space="preserve"> eye tracking</w:t>
      </w:r>
      <w:r w:rsidRPr="1A310862">
        <w:rPr>
          <w:rStyle w:val="normaltextrun"/>
          <w:rFonts w:ascii="Arial" w:hAnsi="Arial" w:cs="Arial"/>
          <w:sz w:val="22"/>
          <w:szCs w:val="22"/>
        </w:rPr>
        <w:t xml:space="preserve"> data to investigate if the different structural regularity in the languages leads to differential attentional patterns during learning. </w:t>
      </w:r>
      <w:ins w:id="1" w:author="Christina Collins" w:date="2023-08-31T17:49:00Z">
        <w:r w:rsidR="7B288F47" w:rsidRPr="1A310862">
          <w:rPr>
            <w:rStyle w:val="normaltextrun"/>
            <w:rFonts w:ascii="Arial" w:hAnsi="Arial" w:cs="Arial"/>
            <w:sz w:val="22"/>
            <w:szCs w:val="22"/>
          </w:rPr>
          <w:t xml:space="preserve"> Finally, we will collect 3</w:t>
        </w:r>
        <w:r w:rsidR="7B288F47" w:rsidRPr="1A310862">
          <w:rPr>
            <w:rStyle w:val="normaltextrun"/>
            <w:rFonts w:ascii="Arial" w:hAnsi="Arial" w:cs="Arial"/>
            <w:sz w:val="22"/>
            <w:szCs w:val="22"/>
            <w:vertAlign w:val="superscript"/>
          </w:rPr>
          <w:t>rd</w:t>
        </w:r>
        <w:r w:rsidR="7B288F47" w:rsidRPr="1A310862">
          <w:rPr>
            <w:rStyle w:val="normaltextrun"/>
            <w:rFonts w:ascii="Arial" w:hAnsi="Arial" w:cs="Arial"/>
            <w:sz w:val="22"/>
            <w:szCs w:val="22"/>
          </w:rPr>
          <w:t xml:space="preserve"> person video footage of the trials, </w:t>
        </w:r>
      </w:ins>
      <w:ins w:id="2" w:author="Christina Collins" w:date="2023-08-31T17:50:00Z">
        <w:r w:rsidR="1E4820F5" w:rsidRPr="1A310862">
          <w:rPr>
            <w:rStyle w:val="normaltextrun"/>
            <w:rFonts w:ascii="Arial" w:hAnsi="Arial" w:cs="Arial"/>
            <w:sz w:val="22"/>
            <w:szCs w:val="22"/>
          </w:rPr>
          <w:t xml:space="preserve">to provide trial record and </w:t>
        </w:r>
      </w:ins>
      <w:ins w:id="3" w:author="Christina Collins" w:date="2023-08-31T17:49:00Z">
        <w:r w:rsidR="7B288F47" w:rsidRPr="1A310862">
          <w:rPr>
            <w:rStyle w:val="normaltextrun"/>
            <w:rFonts w:ascii="Arial" w:hAnsi="Arial" w:cs="Arial"/>
            <w:sz w:val="22"/>
            <w:szCs w:val="22"/>
          </w:rPr>
          <w:t>in case of eye t</w:t>
        </w:r>
      </w:ins>
      <w:ins w:id="4" w:author="Christina Collins" w:date="2023-08-31T17:50:00Z">
        <w:r w:rsidR="7B288F47" w:rsidRPr="1A310862">
          <w:rPr>
            <w:rStyle w:val="normaltextrun"/>
            <w:rFonts w:ascii="Arial" w:hAnsi="Arial" w:cs="Arial"/>
            <w:sz w:val="22"/>
            <w:szCs w:val="22"/>
          </w:rPr>
          <w:t>racker camera failure</w:t>
        </w:r>
      </w:ins>
      <w:ins w:id="5" w:author="Christina Collins" w:date="2023-08-31T17:49:00Z">
        <w:r w:rsidR="7B288F47" w:rsidRPr="1A310862">
          <w:rPr>
            <w:rStyle w:val="normaltextrun"/>
            <w:rFonts w:ascii="Arial" w:hAnsi="Arial" w:cs="Arial"/>
            <w:sz w:val="22"/>
            <w:szCs w:val="22"/>
          </w:rPr>
          <w:t>.</w:t>
        </w:r>
      </w:ins>
      <w:del w:id="6" w:author="Christina Collins" w:date="2023-08-31T17:49:00Z">
        <w:r w:rsidR="00023393" w:rsidRPr="1A310862" w:rsidDel="1919C621">
          <w:rPr>
            <w:rStyle w:val="normaltextrun"/>
            <w:rFonts w:ascii="Arial" w:hAnsi="Arial" w:cs="Arial"/>
            <w:sz w:val="22"/>
            <w:szCs w:val="22"/>
          </w:rPr>
          <w:delText> </w:delText>
        </w:r>
        <w:r w:rsidR="00023393" w:rsidRPr="1A310862" w:rsidDel="1919C621">
          <w:rPr>
            <w:rStyle w:val="eop"/>
            <w:rFonts w:ascii="Arial" w:hAnsi="Arial" w:cs="Arial"/>
            <w:sz w:val="22"/>
            <w:szCs w:val="22"/>
          </w:rPr>
          <w:delText> </w:delText>
        </w:r>
      </w:del>
    </w:p>
    <w:p w14:paraId="79ED9525" w14:textId="77777777" w:rsidR="00023393" w:rsidRDefault="00023393" w:rsidP="00023393">
      <w:pPr>
        <w:pStyle w:val="paragraph"/>
        <w:spacing w:before="0" w:beforeAutospacing="0" w:after="0" w:afterAutospacing="0"/>
        <w:ind w:firstLine="720"/>
        <w:textAlignment w:val="baseline"/>
        <w:rPr>
          <w:rFonts w:ascii="Arial" w:hAnsi="Arial" w:cs="Arial"/>
          <w:sz w:val="18"/>
          <w:szCs w:val="18"/>
        </w:rPr>
      </w:pPr>
      <w:r>
        <w:rPr>
          <w:rStyle w:val="eop"/>
          <w:rFonts w:ascii="Arial" w:hAnsi="Arial" w:cs="Arial"/>
          <w:color w:val="000000"/>
          <w:sz w:val="22"/>
          <w:szCs w:val="22"/>
        </w:rPr>
        <w:t> </w:t>
      </w:r>
    </w:p>
    <w:p w14:paraId="2A7F9711" w14:textId="77777777" w:rsidR="00023393" w:rsidRDefault="00023393" w:rsidP="00023393">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color w:val="000000"/>
          <w:sz w:val="22"/>
          <w:szCs w:val="22"/>
        </w:rPr>
        <w:t>Data analysis methods:</w:t>
      </w:r>
      <w:r>
        <w:rPr>
          <w:rStyle w:val="normaltextrun"/>
          <w:rFonts w:ascii="Arial" w:hAnsi="Arial" w:cs="Arial"/>
          <w:sz w:val="22"/>
          <w:szCs w:val="22"/>
        </w:rPr>
        <w:t xml:space="preserve"> </w:t>
      </w:r>
      <w:r>
        <w:rPr>
          <w:rStyle w:val="normaltextrun"/>
          <w:rFonts w:ascii="Arial" w:hAnsi="Arial" w:cs="Arial"/>
          <w:sz w:val="22"/>
          <w:szCs w:val="22"/>
          <w:shd w:val="clear" w:color="auto" w:fill="FFFFFF"/>
        </w:rPr>
        <w:t>We will compare how participants’ accuracy varies between the two experimental conditions and with participants’ prior knowledge. Eye-movement data will be analyzed using time-series analysis methods.  </w:t>
      </w:r>
      <w:r>
        <w:rPr>
          <w:rStyle w:val="eop"/>
          <w:rFonts w:ascii="Arial" w:hAnsi="Arial" w:cs="Arial"/>
          <w:sz w:val="22"/>
          <w:szCs w:val="22"/>
        </w:rPr>
        <w:t> </w:t>
      </w:r>
    </w:p>
    <w:p w14:paraId="7BD32CEE" w14:textId="77777777" w:rsidR="00023393" w:rsidRDefault="00023393" w:rsidP="00023393">
      <w:pPr>
        <w:pStyle w:val="paragraph"/>
        <w:spacing w:before="0" w:beforeAutospacing="0" w:after="0" w:afterAutospacing="0"/>
        <w:ind w:firstLine="720"/>
        <w:textAlignment w:val="baseline"/>
        <w:rPr>
          <w:rFonts w:ascii="Arial" w:hAnsi="Arial" w:cs="Arial"/>
          <w:sz w:val="18"/>
          <w:szCs w:val="18"/>
        </w:rPr>
      </w:pPr>
      <w:r>
        <w:rPr>
          <w:rStyle w:val="eop"/>
          <w:rFonts w:ascii="Arial" w:hAnsi="Arial" w:cs="Arial"/>
          <w:color w:val="000000"/>
          <w:sz w:val="22"/>
          <w:szCs w:val="22"/>
        </w:rPr>
        <w:t> </w:t>
      </w:r>
    </w:p>
    <w:p w14:paraId="6F6FAAC8" w14:textId="77777777" w:rsidR="00023393" w:rsidRDefault="1919C621" w:rsidP="1A310862">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color w:val="000000"/>
          <w:sz w:val="22"/>
          <w:szCs w:val="22"/>
        </w:rPr>
        <w:t>Sample size:</w:t>
      </w:r>
      <w:r>
        <w:rPr>
          <w:rStyle w:val="normaltextrun"/>
          <w:rFonts w:ascii="Arial" w:hAnsi="Arial" w:cs="Arial"/>
          <w:color w:val="000000"/>
          <w:sz w:val="22"/>
          <w:szCs w:val="22"/>
        </w:rPr>
        <w:t xml:space="preserve"> </w:t>
      </w:r>
      <w:r>
        <w:rPr>
          <w:rStyle w:val="normaltextrun"/>
          <w:rFonts w:ascii="Arial" w:hAnsi="Arial" w:cs="Arial"/>
          <w:sz w:val="22"/>
          <w:szCs w:val="22"/>
          <w:shd w:val="clear" w:color="auto" w:fill="FFFFFF"/>
        </w:rPr>
        <w:t xml:space="preserve">A power analysis conducted in G*power indicates that, for a GLM with two predictors (condition, training block), a sample size of </w:t>
      </w:r>
      <w:commentRangeStart w:id="7"/>
      <w:r>
        <w:rPr>
          <w:rStyle w:val="normaltextrun"/>
          <w:rFonts w:ascii="Arial" w:hAnsi="Arial" w:cs="Arial"/>
          <w:sz w:val="22"/>
          <w:szCs w:val="22"/>
          <w:shd w:val="clear" w:color="auto" w:fill="FFFFFF"/>
        </w:rPr>
        <w:t xml:space="preserve">50 </w:t>
      </w:r>
      <w:commentRangeEnd w:id="7"/>
      <w:r w:rsidR="00023393">
        <w:rPr>
          <w:rStyle w:val="CommentReference"/>
        </w:rPr>
        <w:commentReference w:id="7"/>
      </w:r>
      <w:r>
        <w:rPr>
          <w:rStyle w:val="normaltextrun"/>
          <w:rFonts w:ascii="Arial" w:hAnsi="Arial" w:cs="Arial"/>
          <w:sz w:val="22"/>
          <w:szCs w:val="22"/>
          <w:shd w:val="clear" w:color="auto" w:fill="FFFFFF"/>
        </w:rPr>
        <w:t>is needed to achieve 80% power with a median effect size of 0.20. We will recruit 60 participants to ensure the power of our study and potential problems with data collection. </w:t>
      </w:r>
      <w:r>
        <w:rPr>
          <w:rStyle w:val="eop"/>
          <w:rFonts w:ascii="Arial" w:hAnsi="Arial" w:cs="Arial"/>
          <w:sz w:val="22"/>
          <w:szCs w:val="22"/>
        </w:rPr>
        <w:t> </w:t>
      </w:r>
    </w:p>
    <w:p w14:paraId="29F7B278" w14:textId="77777777" w:rsidR="00023393" w:rsidRDefault="00023393" w:rsidP="00023393">
      <w:pPr>
        <w:pStyle w:val="paragraph"/>
        <w:spacing w:before="0" w:beforeAutospacing="0" w:after="0" w:afterAutospacing="0"/>
        <w:textAlignment w:val="baseline"/>
        <w:rPr>
          <w:rFonts w:ascii="Arial" w:hAnsi="Arial" w:cs="Arial"/>
          <w:sz w:val="18"/>
          <w:szCs w:val="18"/>
        </w:rPr>
      </w:pPr>
      <w:r>
        <w:rPr>
          <w:rStyle w:val="eop"/>
          <w:rFonts w:ascii="Arial" w:hAnsi="Arial" w:cs="Arial"/>
          <w:color w:val="000000"/>
          <w:sz w:val="22"/>
          <w:szCs w:val="22"/>
        </w:rPr>
        <w:t> </w:t>
      </w:r>
    </w:p>
    <w:p w14:paraId="1E866A28" w14:textId="77777777" w:rsidR="00023393" w:rsidRDefault="00023393" w:rsidP="00023393">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color w:val="000000"/>
          <w:sz w:val="22"/>
          <w:szCs w:val="22"/>
        </w:rPr>
        <w:t>Duration:</w:t>
      </w:r>
      <w:r>
        <w:rPr>
          <w:rStyle w:val="normaltextrun"/>
          <w:rFonts w:ascii="Arial" w:hAnsi="Arial" w:cs="Arial"/>
          <w:color w:val="000000"/>
          <w:sz w:val="22"/>
          <w:szCs w:val="22"/>
        </w:rPr>
        <w:t xml:space="preserve"> This study is expected to take approximately </w:t>
      </w:r>
      <w:r>
        <w:rPr>
          <w:rStyle w:val="normaltextrun"/>
          <w:rFonts w:ascii="Arial" w:hAnsi="Arial" w:cs="Arial"/>
          <w:sz w:val="22"/>
          <w:szCs w:val="22"/>
        </w:rPr>
        <w:t>1 year from</w:t>
      </w:r>
      <w:r>
        <w:rPr>
          <w:rStyle w:val="normaltextrun"/>
          <w:rFonts w:ascii="Arial" w:hAnsi="Arial" w:cs="Arial"/>
          <w:color w:val="000000"/>
          <w:sz w:val="22"/>
          <w:szCs w:val="22"/>
        </w:rPr>
        <w:t xml:space="preserve"> recruitment to study closure.</w:t>
      </w:r>
      <w:r>
        <w:rPr>
          <w:rStyle w:val="eop"/>
          <w:rFonts w:ascii="Arial" w:hAnsi="Arial" w:cs="Arial"/>
          <w:color w:val="000000"/>
          <w:sz w:val="22"/>
          <w:szCs w:val="22"/>
        </w:rPr>
        <w:t> </w:t>
      </w:r>
    </w:p>
    <w:p w14:paraId="25512ED1" w14:textId="77777777" w:rsidR="009238F6" w:rsidRDefault="009238F6" w:rsidP="00AA1524">
      <w:pPr>
        <w:ind w:firstLine="0"/>
        <w:rPr>
          <w:rFonts w:ascii="Arial" w:hAnsi="Arial" w:cs="Arial"/>
        </w:rPr>
      </w:pPr>
    </w:p>
    <w:tbl>
      <w:tblPr>
        <w:tblStyle w:val="LightShading-Accent3"/>
        <w:tblW w:w="8630" w:type="dxa"/>
        <w:tbl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insideH w:val="single" w:sz="8" w:space="0" w:color="4F6228" w:themeColor="accent3" w:themeShade="80"/>
          <w:insideV w:val="single" w:sz="8" w:space="0" w:color="4F6228" w:themeColor="accent3" w:themeShade="80"/>
        </w:tblBorders>
        <w:tblLook w:val="04A0" w:firstRow="1" w:lastRow="0" w:firstColumn="1" w:lastColumn="0" w:noHBand="0" w:noVBand="1"/>
      </w:tblPr>
      <w:tblGrid>
        <w:gridCol w:w="3971"/>
        <w:gridCol w:w="4659"/>
      </w:tblGrid>
      <w:tr w:rsidR="00BC7FC9" w:rsidRPr="008426F5" w14:paraId="6C3FE01C" w14:textId="77777777" w:rsidTr="1A3108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Borders>
              <w:top w:val="none" w:sz="0" w:space="0" w:color="auto"/>
              <w:left w:val="none" w:sz="0" w:space="0" w:color="auto"/>
              <w:bottom w:val="none" w:sz="0" w:space="0" w:color="auto"/>
              <w:right w:val="none" w:sz="0" w:space="0" w:color="auto"/>
            </w:tcBorders>
          </w:tcPr>
          <w:p w14:paraId="4E9AFB61" w14:textId="4A13E065" w:rsidR="00BC7FC9" w:rsidRPr="008426F5" w:rsidRDefault="00BC7FC9" w:rsidP="009238F6">
            <w:pPr>
              <w:pStyle w:val="ListParagraph"/>
              <w:ind w:left="0" w:firstLine="0"/>
              <w:rPr>
                <w:rFonts w:ascii="Arial" w:hAnsi="Arial" w:cs="Arial"/>
              </w:rPr>
            </w:pPr>
            <w:r w:rsidRPr="008426F5">
              <w:rPr>
                <w:rFonts w:ascii="Arial" w:hAnsi="Arial" w:cs="Arial"/>
              </w:rPr>
              <w:t xml:space="preserve">Name of </w:t>
            </w:r>
            <w:r w:rsidR="00610E7B">
              <w:rPr>
                <w:rFonts w:ascii="Arial" w:hAnsi="Arial" w:cs="Arial"/>
              </w:rPr>
              <w:t>procedure/instrument/tool</w:t>
            </w:r>
          </w:p>
        </w:tc>
        <w:tc>
          <w:tcPr>
            <w:tcW w:w="4659" w:type="dxa"/>
            <w:tcBorders>
              <w:top w:val="none" w:sz="0" w:space="0" w:color="auto"/>
              <w:left w:val="none" w:sz="0" w:space="0" w:color="auto"/>
              <w:bottom w:val="none" w:sz="0" w:space="0" w:color="auto"/>
              <w:right w:val="none" w:sz="0" w:space="0" w:color="auto"/>
            </w:tcBorders>
          </w:tcPr>
          <w:p w14:paraId="2AAA8F15" w14:textId="77777777" w:rsidR="00BC7FC9" w:rsidRPr="008426F5" w:rsidRDefault="00BC7FC9" w:rsidP="009238F6">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8426F5">
              <w:rPr>
                <w:rFonts w:ascii="Arial" w:hAnsi="Arial" w:cs="Arial"/>
              </w:rPr>
              <w:t>Purpose (i.e.</w:t>
            </w:r>
            <w:r>
              <w:rPr>
                <w:rFonts w:ascii="Arial" w:hAnsi="Arial" w:cs="Arial"/>
              </w:rPr>
              <w:t>,</w:t>
            </w:r>
            <w:r w:rsidRPr="008426F5">
              <w:rPr>
                <w:rFonts w:ascii="Arial" w:hAnsi="Arial" w:cs="Arial"/>
              </w:rPr>
              <w:t xml:space="preserve"> what data is being collected?</w:t>
            </w:r>
            <w:r>
              <w:rPr>
                <w:rFonts w:ascii="Arial" w:hAnsi="Arial" w:cs="Arial"/>
              </w:rPr>
              <w:t>)</w:t>
            </w:r>
          </w:p>
        </w:tc>
      </w:tr>
      <w:tr w:rsidR="00BC7FC9" w:rsidRPr="008426F5" w14:paraId="39BCD623" w14:textId="77777777" w:rsidTr="1A310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Borders>
              <w:left w:val="none" w:sz="0" w:space="0" w:color="auto"/>
              <w:right w:val="none" w:sz="0" w:space="0" w:color="auto"/>
            </w:tcBorders>
          </w:tcPr>
          <w:p w14:paraId="698576F3" w14:textId="02371515" w:rsidR="00BC7FC9" w:rsidRPr="008426F5" w:rsidRDefault="00023393" w:rsidP="009238F6">
            <w:pPr>
              <w:ind w:firstLine="0"/>
              <w:rPr>
                <w:rFonts w:ascii="Arial" w:hAnsi="Arial" w:cs="Arial"/>
              </w:rPr>
            </w:pPr>
            <w:r>
              <w:rPr>
                <w:rFonts w:ascii="Arial" w:hAnsi="Arial" w:cs="Arial"/>
              </w:rPr>
              <w:t>Eye Tracker</w:t>
            </w:r>
          </w:p>
        </w:tc>
        <w:tc>
          <w:tcPr>
            <w:tcW w:w="4659" w:type="dxa"/>
            <w:tcBorders>
              <w:left w:val="none" w:sz="0" w:space="0" w:color="auto"/>
              <w:right w:val="none" w:sz="0" w:space="0" w:color="auto"/>
            </w:tcBorders>
          </w:tcPr>
          <w:p w14:paraId="40312DF5" w14:textId="248B817E" w:rsidR="00BC7FC9" w:rsidRPr="008426F5" w:rsidRDefault="00023393" w:rsidP="009238F6">
            <w:pPr>
              <w:ind w:firstLine="0"/>
              <w:cnfStyle w:val="000000100000" w:firstRow="0" w:lastRow="0" w:firstColumn="0" w:lastColumn="0" w:oddVBand="0" w:evenVBand="0" w:oddHBand="1" w:evenHBand="0" w:firstRowFirstColumn="0" w:firstRowLastColumn="0" w:lastRowFirstColumn="0" w:lastRowLastColumn="0"/>
              <w:rPr>
                <w:rFonts w:ascii="Arial" w:hAnsi="Arial" w:cs="Arial"/>
              </w:rPr>
            </w:pPr>
            <w:r w:rsidRPr="00023393">
              <w:rPr>
                <w:rFonts w:ascii="Arial" w:hAnsi="Arial" w:cs="Arial"/>
              </w:rPr>
              <w:t>Measures participants gaze data and produces data mapping where they are looking on the screen.</w:t>
            </w:r>
          </w:p>
        </w:tc>
      </w:tr>
      <w:tr w:rsidR="00BC7FC9" w:rsidRPr="008426F5" w14:paraId="0730277F" w14:textId="77777777" w:rsidTr="1A310862">
        <w:tc>
          <w:tcPr>
            <w:cnfStyle w:val="001000000000" w:firstRow="0" w:lastRow="0" w:firstColumn="1" w:lastColumn="0" w:oddVBand="0" w:evenVBand="0" w:oddHBand="0" w:evenHBand="0" w:firstRowFirstColumn="0" w:firstRowLastColumn="0" w:lastRowFirstColumn="0" w:lastRowLastColumn="0"/>
            <w:tcW w:w="3971" w:type="dxa"/>
          </w:tcPr>
          <w:p w14:paraId="1C6FD728" w14:textId="1630772F" w:rsidR="00BC7FC9" w:rsidRPr="008426F5" w:rsidRDefault="00023393" w:rsidP="009238F6">
            <w:pPr>
              <w:pStyle w:val="ListParagraph"/>
              <w:ind w:left="0" w:firstLine="0"/>
              <w:rPr>
                <w:rFonts w:ascii="Arial" w:hAnsi="Arial" w:cs="Arial"/>
              </w:rPr>
            </w:pPr>
            <w:r>
              <w:rPr>
                <w:rFonts w:ascii="Arial" w:hAnsi="Arial" w:cs="Arial"/>
              </w:rPr>
              <w:t>Computer and Keyboard</w:t>
            </w:r>
          </w:p>
        </w:tc>
        <w:tc>
          <w:tcPr>
            <w:tcW w:w="4659" w:type="dxa"/>
          </w:tcPr>
          <w:p w14:paraId="099DD63A" w14:textId="1E448C9C" w:rsidR="00BC7FC9" w:rsidRPr="008426F5" w:rsidRDefault="1919C621" w:rsidP="009238F6">
            <w:pPr>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1A310862">
              <w:rPr>
                <w:rFonts w:ascii="Arial" w:hAnsi="Arial" w:cs="Arial"/>
              </w:rPr>
              <w:t>Used to present experiment stimuli and measure participants behavioral responses during testing (“left” vs. “right” choices)</w:t>
            </w:r>
          </w:p>
        </w:tc>
      </w:tr>
      <w:tr w:rsidR="1A310862" w14:paraId="3751D6D0" w14:textId="77777777" w:rsidTr="1A310862">
        <w:trPr>
          <w:cnfStyle w:val="000000100000" w:firstRow="0" w:lastRow="0" w:firstColumn="0" w:lastColumn="0" w:oddVBand="0" w:evenVBand="0" w:oddHBand="1" w:evenHBand="0" w:firstRowFirstColumn="0" w:firstRowLastColumn="0" w:lastRowFirstColumn="0" w:lastRowLastColumn="0"/>
          <w:trHeight w:val="300"/>
          <w:ins w:id="8" w:author="Christina Collins" w:date="2023-08-31T17:48:00Z"/>
        </w:trPr>
        <w:tc>
          <w:tcPr>
            <w:cnfStyle w:val="001000000000" w:firstRow="0" w:lastRow="0" w:firstColumn="1" w:lastColumn="0" w:oddVBand="0" w:evenVBand="0" w:oddHBand="0" w:evenHBand="0" w:firstRowFirstColumn="0" w:firstRowLastColumn="0" w:lastRowFirstColumn="0" w:lastRowLastColumn="0"/>
            <w:tcW w:w="3971" w:type="dxa"/>
          </w:tcPr>
          <w:p w14:paraId="14A6BF21" w14:textId="2F9F8FD8" w:rsidR="010AF38A" w:rsidRDefault="010AF38A">
            <w:pPr>
              <w:pStyle w:val="ListParagraph"/>
              <w:rPr>
                <w:rFonts w:ascii="Arial" w:hAnsi="Arial" w:cs="Arial"/>
              </w:rPr>
              <w:pPrChange w:id="9" w:author="Christina Collins" w:date="2023-08-31T17:48:00Z">
                <w:pPr/>
              </w:pPrChange>
            </w:pPr>
            <w:ins w:id="10" w:author="Christina Collins" w:date="2023-08-31T17:48:00Z">
              <w:r w:rsidRPr="1A310862">
                <w:rPr>
                  <w:rFonts w:ascii="Arial" w:hAnsi="Arial" w:cs="Arial"/>
                </w:rPr>
                <w:t>3</w:t>
              </w:r>
              <w:r w:rsidRPr="1A310862">
                <w:rPr>
                  <w:rFonts w:ascii="Arial" w:hAnsi="Arial" w:cs="Arial"/>
                  <w:vertAlign w:val="superscript"/>
                </w:rPr>
                <w:t>rd</w:t>
              </w:r>
              <w:r w:rsidRPr="1A310862">
                <w:rPr>
                  <w:rFonts w:ascii="Arial" w:hAnsi="Arial" w:cs="Arial"/>
                </w:rPr>
                <w:t xml:space="preserve"> Person Camera</w:t>
              </w:r>
            </w:ins>
          </w:p>
        </w:tc>
        <w:tc>
          <w:tcPr>
            <w:tcW w:w="4659" w:type="dxa"/>
          </w:tcPr>
          <w:p w14:paraId="5A194E86" w14:textId="46039ECD" w:rsidR="010AF38A" w:rsidRDefault="010AF38A" w:rsidP="1A310862">
            <w:pPr>
              <w:cnfStyle w:val="000000100000" w:firstRow="0" w:lastRow="0" w:firstColumn="0" w:lastColumn="0" w:oddVBand="0" w:evenVBand="0" w:oddHBand="1" w:evenHBand="0" w:firstRowFirstColumn="0" w:firstRowLastColumn="0" w:lastRowFirstColumn="0" w:lastRowLastColumn="0"/>
              <w:rPr>
                <w:rFonts w:ascii="Arial" w:hAnsi="Arial" w:cs="Arial"/>
              </w:rPr>
            </w:pPr>
            <w:ins w:id="11" w:author="Christina Collins" w:date="2023-08-31T17:48:00Z">
              <w:r w:rsidRPr="1A310862">
                <w:rPr>
                  <w:rFonts w:ascii="Arial" w:hAnsi="Arial" w:cs="Arial"/>
                </w:rPr>
                <w:t>Films a 3</w:t>
              </w:r>
              <w:r w:rsidRPr="1A310862">
                <w:rPr>
                  <w:rFonts w:ascii="Arial" w:hAnsi="Arial" w:cs="Arial"/>
                  <w:vertAlign w:val="superscript"/>
                </w:rPr>
                <w:t>rd</w:t>
              </w:r>
              <w:r w:rsidRPr="1A310862">
                <w:rPr>
                  <w:rFonts w:ascii="Arial" w:hAnsi="Arial" w:cs="Arial"/>
                </w:rPr>
                <w:t xml:space="preserve"> person view of participants</w:t>
              </w:r>
            </w:ins>
          </w:p>
        </w:tc>
      </w:tr>
    </w:tbl>
    <w:p w14:paraId="6D36A3A1" w14:textId="572101F7" w:rsidR="00E13025" w:rsidRPr="008426F5" w:rsidRDefault="00E13025" w:rsidP="000F6764">
      <w:pPr>
        <w:pStyle w:val="Heading1"/>
        <w:numPr>
          <w:ilvl w:val="0"/>
          <w:numId w:val="4"/>
        </w:numPr>
        <w:rPr>
          <w:rFonts w:ascii="Arial" w:hAnsi="Arial" w:cs="Arial"/>
          <w:sz w:val="22"/>
          <w:szCs w:val="22"/>
        </w:rPr>
      </w:pPr>
      <w:r w:rsidRPr="008426F5">
        <w:rPr>
          <w:rFonts w:ascii="Arial" w:hAnsi="Arial" w:cs="Arial"/>
          <w:sz w:val="22"/>
          <w:szCs w:val="22"/>
        </w:rPr>
        <w:t>FUNDING</w:t>
      </w:r>
    </w:p>
    <w:p w14:paraId="464F13E2" w14:textId="562E7C3A" w:rsidR="00AA1524" w:rsidRDefault="00023393" w:rsidP="00AA1524">
      <w:pPr>
        <w:ind w:firstLine="0"/>
        <w:rPr>
          <w:rFonts w:ascii="Arial" w:hAnsi="Arial" w:cs="Arial"/>
        </w:rPr>
      </w:pPr>
      <w:r>
        <w:rPr>
          <w:rFonts w:ascii="Arial" w:hAnsi="Arial" w:cs="Arial"/>
        </w:rPr>
        <w:t>None.</w:t>
      </w:r>
    </w:p>
    <w:p w14:paraId="6FB484F4" w14:textId="72A26F2B" w:rsidR="00B2069E" w:rsidRPr="008426F5" w:rsidRDefault="004E4580" w:rsidP="000F6764">
      <w:pPr>
        <w:pStyle w:val="Heading1"/>
        <w:numPr>
          <w:ilvl w:val="0"/>
          <w:numId w:val="4"/>
        </w:numPr>
        <w:rPr>
          <w:rFonts w:ascii="Arial" w:hAnsi="Arial" w:cs="Arial"/>
          <w:sz w:val="22"/>
          <w:szCs w:val="22"/>
        </w:rPr>
      </w:pPr>
      <w:r w:rsidRPr="008426F5">
        <w:rPr>
          <w:rFonts w:ascii="Arial" w:hAnsi="Arial" w:cs="Arial"/>
          <w:sz w:val="22"/>
          <w:szCs w:val="22"/>
        </w:rPr>
        <w:t>ABOUT THE SUBJECTS</w:t>
      </w:r>
      <w:r w:rsidR="0026280D" w:rsidRPr="008426F5">
        <w:rPr>
          <w:rFonts w:ascii="Arial" w:hAnsi="Arial" w:cs="Arial"/>
          <w:sz w:val="22"/>
          <w:szCs w:val="22"/>
        </w:rPr>
        <w:t xml:space="preserve"> </w:t>
      </w:r>
    </w:p>
    <w:p w14:paraId="4C5F3730" w14:textId="3B979376" w:rsidR="00023393" w:rsidRPr="00023393" w:rsidRDefault="00023393" w:rsidP="00023393">
      <w:pPr>
        <w:pStyle w:val="ListParagraph"/>
        <w:numPr>
          <w:ilvl w:val="0"/>
          <w:numId w:val="4"/>
        </w:numPr>
        <w:rPr>
          <w:rFonts w:ascii="Times New Roman" w:eastAsia="Times New Roman" w:hAnsi="Times New Roman" w:cs="Times New Roman"/>
          <w:sz w:val="24"/>
          <w:szCs w:val="24"/>
        </w:rPr>
      </w:pPr>
      <w:r w:rsidRPr="00023393">
        <w:rPr>
          <w:rFonts w:ascii="Arial" w:eastAsia="Times New Roman" w:hAnsi="Arial" w:cs="Arial"/>
          <w:color w:val="000000"/>
          <w:shd w:val="clear" w:color="auto" w:fill="FFFFFF"/>
        </w:rPr>
        <w:t>For this study, we plan to enroll 60 adult u</w:t>
      </w:r>
      <w:r>
        <w:rPr>
          <w:rFonts w:ascii="Arial" w:eastAsia="Times New Roman" w:hAnsi="Arial" w:cs="Arial"/>
          <w:color w:val="000000"/>
          <w:shd w:val="clear" w:color="auto" w:fill="FFFFFF"/>
        </w:rPr>
        <w:t>ndergraduate students from the </w:t>
      </w:r>
      <w:r w:rsidRPr="00023393">
        <w:rPr>
          <w:rFonts w:ascii="Arial" w:eastAsia="Times New Roman" w:hAnsi="Arial" w:cs="Arial"/>
          <w:color w:val="000000"/>
          <w:shd w:val="clear" w:color="auto" w:fill="FFFFFF"/>
        </w:rPr>
        <w:t>SONA System Research Participant Pool. Subjects will not be recruited nor discriminated against based on gender, race, ethnicity, or age. </w:t>
      </w:r>
    </w:p>
    <w:p w14:paraId="5EBF21D7" w14:textId="496A7AED" w:rsidR="00BC7FC9" w:rsidRDefault="00BC7FC9" w:rsidP="00136E9C">
      <w:pPr>
        <w:ind w:firstLine="0"/>
        <w:rPr>
          <w:rFonts w:ascii="Arial" w:hAnsi="Arial" w:cs="Arial"/>
        </w:rPr>
      </w:pPr>
    </w:p>
    <w:p w14:paraId="14FAA12E" w14:textId="77777777" w:rsidR="009238F6" w:rsidRDefault="009238F6" w:rsidP="00136E9C">
      <w:pPr>
        <w:ind w:firstLine="0"/>
        <w:rPr>
          <w:rFonts w:ascii="Arial" w:hAnsi="Arial" w:cs="Arial"/>
        </w:rPr>
      </w:pPr>
    </w:p>
    <w:tbl>
      <w:tblPr>
        <w:tblStyle w:val="LightShading-Accent3"/>
        <w:tblW w:w="8640" w:type="dxa"/>
        <w:tbl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insideH w:val="single" w:sz="4" w:space="0" w:color="4F6228" w:themeColor="accent3" w:themeShade="80"/>
          <w:insideV w:val="single" w:sz="4" w:space="0" w:color="4F6228" w:themeColor="accent3" w:themeShade="80"/>
        </w:tblBorders>
        <w:tblLook w:val="04A0" w:firstRow="1" w:lastRow="0" w:firstColumn="1" w:lastColumn="0" w:noHBand="0" w:noVBand="1"/>
      </w:tblPr>
      <w:tblGrid>
        <w:gridCol w:w="4351"/>
        <w:gridCol w:w="4289"/>
      </w:tblGrid>
      <w:tr w:rsidR="00A72CB6" w:rsidRPr="008426F5" w14:paraId="33643E05" w14:textId="77777777" w:rsidTr="22E1B8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Borders>
              <w:top w:val="none" w:sz="0" w:space="0" w:color="auto"/>
              <w:left w:val="none" w:sz="0" w:space="0" w:color="auto"/>
              <w:bottom w:val="none" w:sz="0" w:space="0" w:color="auto"/>
              <w:right w:val="none" w:sz="0" w:space="0" w:color="auto"/>
            </w:tcBorders>
          </w:tcPr>
          <w:p w14:paraId="5DFB1AEB" w14:textId="77777777" w:rsidR="00A72CB6" w:rsidRPr="008426F5" w:rsidRDefault="00A72CB6" w:rsidP="009238F6">
            <w:pPr>
              <w:pStyle w:val="ListParagraph"/>
              <w:ind w:left="0" w:firstLine="0"/>
              <w:rPr>
                <w:rFonts w:ascii="Arial" w:hAnsi="Arial" w:cs="Arial"/>
              </w:rPr>
            </w:pPr>
            <w:r w:rsidRPr="008426F5">
              <w:rPr>
                <w:rFonts w:ascii="Arial" w:hAnsi="Arial" w:cs="Arial"/>
              </w:rPr>
              <w:t>Subject Population(s)</w:t>
            </w:r>
          </w:p>
        </w:tc>
        <w:tc>
          <w:tcPr>
            <w:tcW w:w="4289" w:type="dxa"/>
            <w:tcBorders>
              <w:top w:val="none" w:sz="0" w:space="0" w:color="auto"/>
              <w:left w:val="none" w:sz="0" w:space="0" w:color="auto"/>
              <w:bottom w:val="none" w:sz="0" w:space="0" w:color="auto"/>
              <w:right w:val="none" w:sz="0" w:space="0" w:color="auto"/>
            </w:tcBorders>
          </w:tcPr>
          <w:p w14:paraId="05449712" w14:textId="77777777" w:rsidR="00A72CB6" w:rsidRPr="008426F5" w:rsidRDefault="00A72CB6" w:rsidP="009238F6">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8426F5">
              <w:rPr>
                <w:rFonts w:ascii="Arial" w:hAnsi="Arial" w:cs="Arial"/>
              </w:rPr>
              <w:t xml:space="preserve">Number to be enrolled in each group </w:t>
            </w:r>
          </w:p>
        </w:tc>
      </w:tr>
      <w:tr w:rsidR="00A72CB6" w:rsidRPr="008426F5" w14:paraId="6C4D1891" w14:textId="77777777" w:rsidTr="22E1B8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Borders>
              <w:left w:val="none" w:sz="0" w:space="0" w:color="auto"/>
              <w:right w:val="none" w:sz="0" w:space="0" w:color="auto"/>
            </w:tcBorders>
          </w:tcPr>
          <w:p w14:paraId="27AC0D4D" w14:textId="56B4A754" w:rsidR="00A72CB6" w:rsidRPr="008426F5" w:rsidRDefault="00005AE4" w:rsidP="009238F6">
            <w:pPr>
              <w:pStyle w:val="ListParagraph"/>
              <w:ind w:left="0" w:firstLine="0"/>
              <w:rPr>
                <w:rFonts w:ascii="Arial" w:hAnsi="Arial" w:cs="Arial"/>
              </w:rPr>
            </w:pPr>
            <w:r w:rsidRPr="22E1B8BF">
              <w:rPr>
                <w:rFonts w:ascii="Arial" w:hAnsi="Arial" w:cs="Arial"/>
              </w:rPr>
              <w:t xml:space="preserve">CU Boulder Undergraduates recruited from PSYC1001 via the SONA </w:t>
            </w:r>
            <w:r w:rsidR="0CF4E8F8" w:rsidRPr="22E1B8BF">
              <w:rPr>
                <w:rFonts w:ascii="Arial" w:hAnsi="Arial" w:cs="Arial"/>
              </w:rPr>
              <w:t>S</w:t>
            </w:r>
            <w:r w:rsidRPr="22E1B8BF">
              <w:rPr>
                <w:rFonts w:ascii="Arial" w:hAnsi="Arial" w:cs="Arial"/>
              </w:rPr>
              <w:t>ystem</w:t>
            </w:r>
            <w:r w:rsidR="343CCBC7" w:rsidRPr="22E1B8BF">
              <w:rPr>
                <w:rFonts w:ascii="Arial" w:hAnsi="Arial" w:cs="Arial"/>
              </w:rPr>
              <w:t xml:space="preserve"> Research Participant Pool</w:t>
            </w:r>
          </w:p>
        </w:tc>
        <w:tc>
          <w:tcPr>
            <w:tcW w:w="4289" w:type="dxa"/>
            <w:tcBorders>
              <w:left w:val="none" w:sz="0" w:space="0" w:color="auto"/>
              <w:right w:val="none" w:sz="0" w:space="0" w:color="auto"/>
            </w:tcBorders>
          </w:tcPr>
          <w:p w14:paraId="0E870164" w14:textId="6C9CA251" w:rsidR="00A72CB6" w:rsidRPr="008426F5" w:rsidRDefault="00005AE4" w:rsidP="009238F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60</w:t>
            </w:r>
          </w:p>
        </w:tc>
      </w:tr>
    </w:tbl>
    <w:p w14:paraId="52353B10" w14:textId="056F848E" w:rsidR="00797540" w:rsidRPr="008426F5" w:rsidRDefault="00B2069E" w:rsidP="000F6764">
      <w:pPr>
        <w:pStyle w:val="Heading1"/>
        <w:numPr>
          <w:ilvl w:val="0"/>
          <w:numId w:val="4"/>
        </w:numPr>
        <w:rPr>
          <w:rFonts w:ascii="Arial" w:hAnsi="Arial" w:cs="Arial"/>
          <w:sz w:val="22"/>
          <w:szCs w:val="22"/>
        </w:rPr>
      </w:pPr>
      <w:r w:rsidRPr="008426F5">
        <w:rPr>
          <w:rFonts w:ascii="Arial" w:hAnsi="Arial" w:cs="Arial"/>
          <w:sz w:val="22"/>
          <w:szCs w:val="22"/>
        </w:rPr>
        <w:lastRenderedPageBreak/>
        <w:t>VULNERABLE POPULATIONS</w:t>
      </w:r>
    </w:p>
    <w:p w14:paraId="0E092882" w14:textId="4A9E760E" w:rsidR="00937199" w:rsidRPr="00005AE4" w:rsidRDefault="00005AE4" w:rsidP="00136E9C">
      <w:pPr>
        <w:ind w:firstLine="0"/>
        <w:rPr>
          <w:rFonts w:ascii="Times New Roman" w:eastAsia="Times New Roman" w:hAnsi="Times New Roman" w:cs="Times New Roman"/>
          <w:sz w:val="24"/>
          <w:szCs w:val="24"/>
        </w:rPr>
      </w:pPr>
      <w:r w:rsidRPr="00005AE4">
        <w:rPr>
          <w:rFonts w:ascii="Arial" w:eastAsia="Times New Roman" w:hAnsi="Arial" w:cs="Arial"/>
          <w:color w:val="000000"/>
          <w:shd w:val="clear" w:color="auto" w:fill="FFFFFF"/>
        </w:rPr>
        <w:t>No vulnerable populations will be used in this study. </w:t>
      </w:r>
    </w:p>
    <w:p w14:paraId="1063B25C" w14:textId="0E64E882" w:rsidR="0026280D" w:rsidRPr="008426F5" w:rsidRDefault="00B2069E" w:rsidP="000F6764">
      <w:pPr>
        <w:pStyle w:val="Heading1"/>
        <w:numPr>
          <w:ilvl w:val="0"/>
          <w:numId w:val="4"/>
        </w:numPr>
        <w:rPr>
          <w:rFonts w:ascii="Arial" w:hAnsi="Arial" w:cs="Arial"/>
          <w:sz w:val="22"/>
          <w:szCs w:val="22"/>
        </w:rPr>
      </w:pPr>
      <w:r w:rsidRPr="008426F5">
        <w:rPr>
          <w:rFonts w:ascii="Arial" w:hAnsi="Arial" w:cs="Arial"/>
          <w:sz w:val="22"/>
          <w:szCs w:val="22"/>
        </w:rPr>
        <w:t>RECRUITMENT METHODS</w:t>
      </w:r>
    </w:p>
    <w:p w14:paraId="0AB05DE1" w14:textId="77777777" w:rsidR="00005AE4" w:rsidRPr="00005AE4" w:rsidRDefault="00005AE4" w:rsidP="00005AE4">
      <w:pPr>
        <w:ind w:firstLine="0"/>
        <w:rPr>
          <w:rFonts w:ascii="Times New Roman" w:eastAsia="Times New Roman" w:hAnsi="Times New Roman" w:cs="Times New Roman"/>
          <w:sz w:val="24"/>
          <w:szCs w:val="24"/>
        </w:rPr>
      </w:pPr>
      <w:r w:rsidRPr="00005AE4">
        <w:rPr>
          <w:rFonts w:ascii="Arial" w:eastAsia="Times New Roman" w:hAnsi="Arial" w:cs="Arial"/>
          <w:color w:val="000000"/>
          <w:shd w:val="clear" w:color="auto" w:fill="FFFFFF"/>
        </w:rPr>
        <w:t>Subjects will be drawn from the SONA System Research Participant Pool. SONA subjects are enrolled in the pool via an accredited psychology class. Subjects voluntarily participate in the pool based on class requirements to obtain research points.  </w:t>
      </w:r>
    </w:p>
    <w:p w14:paraId="70D95E20" w14:textId="77777777" w:rsidR="009238F6" w:rsidRDefault="009238F6" w:rsidP="0066696B">
      <w:pPr>
        <w:ind w:firstLine="0"/>
        <w:rPr>
          <w:rFonts w:ascii="Arial" w:hAnsi="Arial" w:cs="Arial"/>
        </w:rPr>
      </w:pPr>
    </w:p>
    <w:tbl>
      <w:tblPr>
        <w:tblStyle w:val="LightShading-Accent3"/>
        <w:tblW w:w="8270" w:type="dxa"/>
        <w:tbl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insideH w:val="single" w:sz="8" w:space="0" w:color="4F6228" w:themeColor="accent3" w:themeShade="80"/>
          <w:insideV w:val="single" w:sz="8" w:space="0" w:color="4F6228" w:themeColor="accent3" w:themeShade="80"/>
        </w:tblBorders>
        <w:tblLook w:val="04A0" w:firstRow="1" w:lastRow="0" w:firstColumn="1" w:lastColumn="0" w:noHBand="0" w:noVBand="1"/>
      </w:tblPr>
      <w:tblGrid>
        <w:gridCol w:w="8270"/>
      </w:tblGrid>
      <w:tr w:rsidR="000523D1" w:rsidRPr="008426F5" w14:paraId="29FB1C81" w14:textId="77777777" w:rsidTr="009238F6">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270" w:type="dxa"/>
            <w:tcBorders>
              <w:top w:val="none" w:sz="0" w:space="0" w:color="auto"/>
              <w:left w:val="none" w:sz="0" w:space="0" w:color="auto"/>
              <w:bottom w:val="none" w:sz="0" w:space="0" w:color="auto"/>
              <w:right w:val="none" w:sz="0" w:space="0" w:color="auto"/>
            </w:tcBorders>
          </w:tcPr>
          <w:p w14:paraId="3D5CBE3E" w14:textId="77777777" w:rsidR="000523D1" w:rsidRPr="008426F5" w:rsidRDefault="000523D1" w:rsidP="009238F6">
            <w:pPr>
              <w:ind w:firstLine="0"/>
              <w:rPr>
                <w:rFonts w:ascii="Arial" w:hAnsi="Arial" w:cs="Arial"/>
              </w:rPr>
            </w:pPr>
            <w:r w:rsidRPr="008426F5">
              <w:rPr>
                <w:rFonts w:ascii="Arial" w:hAnsi="Arial" w:cs="Arial"/>
              </w:rPr>
              <w:t xml:space="preserve">List recruitment methods/materials and attach a copy of each in </w:t>
            </w:r>
            <w:proofErr w:type="spellStart"/>
            <w:r w:rsidRPr="008426F5">
              <w:rPr>
                <w:rFonts w:ascii="Arial" w:hAnsi="Arial" w:cs="Arial"/>
              </w:rPr>
              <w:t>eRA</w:t>
            </w:r>
            <w:proofErr w:type="spellEnd"/>
          </w:p>
        </w:tc>
      </w:tr>
      <w:tr w:rsidR="000523D1" w:rsidRPr="008426F5" w14:paraId="79426B6A" w14:textId="77777777" w:rsidTr="009238F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270" w:type="dxa"/>
            <w:tcBorders>
              <w:left w:val="none" w:sz="0" w:space="0" w:color="auto"/>
              <w:right w:val="none" w:sz="0" w:space="0" w:color="auto"/>
            </w:tcBorders>
          </w:tcPr>
          <w:p w14:paraId="21815263" w14:textId="7E99ABCD" w:rsidR="000523D1" w:rsidRPr="008426F5" w:rsidRDefault="00005AE4" w:rsidP="009238F6">
            <w:pPr>
              <w:pStyle w:val="ListParagraph"/>
              <w:numPr>
                <w:ilvl w:val="0"/>
                <w:numId w:val="2"/>
              </w:numPr>
              <w:rPr>
                <w:rFonts w:ascii="Arial" w:hAnsi="Arial" w:cs="Arial"/>
              </w:rPr>
            </w:pPr>
            <w:r w:rsidRPr="00005AE4">
              <w:rPr>
                <w:rFonts w:ascii="Arial" w:hAnsi="Arial" w:cs="Arial"/>
              </w:rPr>
              <w:t>SONA System Research Participant Pool</w:t>
            </w:r>
          </w:p>
        </w:tc>
      </w:tr>
    </w:tbl>
    <w:p w14:paraId="2FA56890" w14:textId="400A7651" w:rsidR="00A33C6B" w:rsidRPr="008426F5" w:rsidRDefault="00A33C6B" w:rsidP="000F6764">
      <w:pPr>
        <w:pStyle w:val="Heading1"/>
        <w:numPr>
          <w:ilvl w:val="0"/>
          <w:numId w:val="4"/>
        </w:numPr>
        <w:rPr>
          <w:rFonts w:ascii="Arial" w:hAnsi="Arial" w:cs="Arial"/>
          <w:sz w:val="22"/>
          <w:szCs w:val="22"/>
        </w:rPr>
      </w:pPr>
      <w:r w:rsidRPr="008426F5">
        <w:rPr>
          <w:rFonts w:ascii="Arial" w:hAnsi="Arial" w:cs="Arial"/>
          <w:sz w:val="22"/>
          <w:szCs w:val="22"/>
        </w:rPr>
        <w:t xml:space="preserve">COMPENSATION </w:t>
      </w:r>
    </w:p>
    <w:p w14:paraId="490D9F35" w14:textId="3F911FB1" w:rsidR="000523D1" w:rsidRPr="00005AE4" w:rsidRDefault="00005AE4" w:rsidP="0066696B">
      <w:pPr>
        <w:ind w:firstLine="0"/>
        <w:rPr>
          <w:rFonts w:ascii="Times New Roman" w:eastAsia="Times New Roman" w:hAnsi="Times New Roman" w:cs="Times New Roman"/>
          <w:sz w:val="24"/>
          <w:szCs w:val="24"/>
        </w:rPr>
      </w:pPr>
      <w:r w:rsidRPr="00005AE4">
        <w:rPr>
          <w:rFonts w:ascii="Arial" w:eastAsia="Times New Roman" w:hAnsi="Arial" w:cs="Arial"/>
          <w:color w:val="000000"/>
          <w:shd w:val="clear" w:color="auto" w:fill="FFFFFF"/>
        </w:rPr>
        <w:t>Participants will be given 2 credits at the conclusion of the study session.  Participants will be compensated regardless of their completion of this study. In cases where a scheduled participant does not show up for their study time, they will not be compensated.</w:t>
      </w:r>
    </w:p>
    <w:p w14:paraId="2FEE7A98" w14:textId="0ABDF23F" w:rsidR="00B2069E" w:rsidRPr="008426F5" w:rsidRDefault="00271DDE" w:rsidP="000F6764">
      <w:pPr>
        <w:pStyle w:val="Heading1"/>
        <w:numPr>
          <w:ilvl w:val="0"/>
          <w:numId w:val="4"/>
        </w:numPr>
        <w:rPr>
          <w:rFonts w:ascii="Arial" w:hAnsi="Arial" w:cs="Arial"/>
          <w:sz w:val="22"/>
          <w:szCs w:val="22"/>
        </w:rPr>
      </w:pPr>
      <w:r w:rsidRPr="008426F5">
        <w:rPr>
          <w:rFonts w:ascii="Arial" w:hAnsi="Arial" w:cs="Arial"/>
          <w:sz w:val="22"/>
          <w:szCs w:val="22"/>
        </w:rPr>
        <w:t xml:space="preserve">INFORMED CONSENT </w:t>
      </w:r>
    </w:p>
    <w:p w14:paraId="05B7DCB4" w14:textId="77777777" w:rsidR="00005AE4" w:rsidRPr="00005AE4" w:rsidRDefault="00005AE4" w:rsidP="00005AE4">
      <w:pPr>
        <w:ind w:firstLine="0"/>
        <w:rPr>
          <w:rFonts w:ascii="Times New Roman" w:eastAsia="Times New Roman" w:hAnsi="Times New Roman" w:cs="Times New Roman"/>
          <w:sz w:val="24"/>
          <w:szCs w:val="24"/>
        </w:rPr>
      </w:pPr>
      <w:r w:rsidRPr="00005AE4">
        <w:rPr>
          <w:rFonts w:ascii="Arial" w:eastAsia="Times New Roman" w:hAnsi="Arial" w:cs="Arial"/>
          <w:color w:val="000000"/>
          <w:shd w:val="clear" w:color="auto" w:fill="FFFFFF"/>
        </w:rPr>
        <w:t xml:space="preserve">Consent will be obtained in the DEL lab in the </w:t>
      </w:r>
      <w:proofErr w:type="spellStart"/>
      <w:r w:rsidRPr="00005AE4">
        <w:rPr>
          <w:rFonts w:ascii="Arial" w:eastAsia="Times New Roman" w:hAnsi="Arial" w:cs="Arial"/>
          <w:color w:val="000000"/>
          <w:shd w:val="clear" w:color="auto" w:fill="FFFFFF"/>
        </w:rPr>
        <w:t>Muenzinger</w:t>
      </w:r>
      <w:proofErr w:type="spellEnd"/>
      <w:r w:rsidRPr="00005AE4">
        <w:rPr>
          <w:rFonts w:ascii="Arial" w:eastAsia="Times New Roman" w:hAnsi="Arial" w:cs="Arial"/>
          <w:color w:val="000000"/>
          <w:shd w:val="clear" w:color="auto" w:fill="FFFFFF"/>
        </w:rPr>
        <w:t xml:space="preserve"> Psychology building. Consent documents will be printed and manually signed by each participant if they choose to participate. A copy will then be given to the participants for them to keep. </w:t>
      </w:r>
    </w:p>
    <w:p w14:paraId="7D21599C" w14:textId="17C99A10" w:rsidR="00C175A1" w:rsidRDefault="00C175A1" w:rsidP="002B660A">
      <w:pPr>
        <w:ind w:firstLine="0"/>
        <w:rPr>
          <w:rFonts w:ascii="Arial" w:hAnsi="Arial" w:cs="Arial"/>
        </w:rPr>
      </w:pPr>
    </w:p>
    <w:p w14:paraId="22A302E3" w14:textId="607DF228" w:rsidR="00B2069E" w:rsidRPr="008426F5" w:rsidRDefault="00A33C6B" w:rsidP="000F6764">
      <w:pPr>
        <w:pStyle w:val="Heading1"/>
        <w:numPr>
          <w:ilvl w:val="0"/>
          <w:numId w:val="4"/>
        </w:numPr>
        <w:rPr>
          <w:rFonts w:ascii="Arial" w:hAnsi="Arial" w:cs="Arial"/>
          <w:sz w:val="22"/>
          <w:szCs w:val="22"/>
        </w:rPr>
      </w:pPr>
      <w:r w:rsidRPr="008426F5">
        <w:rPr>
          <w:rFonts w:ascii="Arial" w:hAnsi="Arial" w:cs="Arial"/>
          <w:sz w:val="22"/>
          <w:szCs w:val="22"/>
        </w:rPr>
        <w:t xml:space="preserve">PROCEDURES </w:t>
      </w:r>
    </w:p>
    <w:p w14:paraId="4D9723B2" w14:textId="77777777" w:rsidR="00005AE4" w:rsidRDefault="00005AE4" w:rsidP="00005AE4">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sz w:val="22"/>
          <w:szCs w:val="22"/>
        </w:rPr>
        <w:t>Consent &amp; Set-up</w:t>
      </w:r>
      <w:r>
        <w:rPr>
          <w:rStyle w:val="eop"/>
          <w:rFonts w:ascii="Arial" w:hAnsi="Arial" w:cs="Arial"/>
          <w:sz w:val="22"/>
          <w:szCs w:val="22"/>
        </w:rPr>
        <w:t> </w:t>
      </w:r>
    </w:p>
    <w:p w14:paraId="3A414C57" w14:textId="77777777" w:rsidR="00005AE4" w:rsidRDefault="00005AE4" w:rsidP="00005AE4">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rPr>
        <w:t>Upon arrival at the DEL lab, participants will be guided to the testing room by a lab research assistant. Consent forms for the experiment will be provided for review and signature. Once consent is obtained, participants will receive an orientation session regarding the data collection instruments including eye tracking and the computer keyboard. For eye tracking setup, a sticker will be affixed to the participant's forehead, which is not intrusive and allows the eye tracker to accurately calibrate and record their eye movements.</w:t>
      </w:r>
      <w:r>
        <w:rPr>
          <w:rStyle w:val="eop"/>
          <w:rFonts w:ascii="Arial" w:hAnsi="Arial" w:cs="Arial"/>
          <w:sz w:val="22"/>
          <w:szCs w:val="22"/>
        </w:rPr>
        <w:t> </w:t>
      </w:r>
    </w:p>
    <w:p w14:paraId="761A75ED" w14:textId="77777777" w:rsidR="00005AE4" w:rsidRDefault="00005AE4" w:rsidP="00005AE4">
      <w:pPr>
        <w:pStyle w:val="paragraph"/>
        <w:spacing w:before="0" w:beforeAutospacing="0" w:after="0" w:afterAutospacing="0"/>
        <w:textAlignment w:val="baseline"/>
        <w:rPr>
          <w:rFonts w:ascii="Arial" w:hAnsi="Arial" w:cs="Arial"/>
          <w:sz w:val="18"/>
          <w:szCs w:val="18"/>
        </w:rPr>
      </w:pPr>
      <w:r>
        <w:rPr>
          <w:rStyle w:val="eop"/>
          <w:rFonts w:ascii="Arial" w:hAnsi="Arial" w:cs="Arial"/>
          <w:sz w:val="22"/>
          <w:szCs w:val="22"/>
        </w:rPr>
        <w:t> </w:t>
      </w:r>
    </w:p>
    <w:p w14:paraId="702AFA82" w14:textId="77777777" w:rsidR="00005AE4" w:rsidRDefault="00005AE4" w:rsidP="00005AE4">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sz w:val="22"/>
          <w:szCs w:val="22"/>
        </w:rPr>
        <w:t>Task Orientation &amp; Conditions</w:t>
      </w:r>
      <w:r>
        <w:rPr>
          <w:rStyle w:val="eop"/>
          <w:rFonts w:ascii="Arial" w:hAnsi="Arial" w:cs="Arial"/>
          <w:sz w:val="22"/>
          <w:szCs w:val="22"/>
        </w:rPr>
        <w:t> </w:t>
      </w:r>
    </w:p>
    <w:p w14:paraId="3BD93F58" w14:textId="77777777" w:rsidR="00005AE4" w:rsidRDefault="00005AE4" w:rsidP="00005AE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rPr>
        <w:t>After the setup is finalized, participants will be introduced to the task structure. The experiment encompasses two phases—training and testing—conducted sequentially. All participants will be randomly assigned to either the "Systematic" or "Less Systematic" condition, tasked with learning a new language (as described above). </w:t>
      </w:r>
      <w:r>
        <w:rPr>
          <w:rStyle w:val="eop"/>
          <w:rFonts w:ascii="Arial" w:hAnsi="Arial" w:cs="Arial"/>
          <w:sz w:val="22"/>
          <w:szCs w:val="22"/>
        </w:rPr>
        <w:t> </w:t>
      </w:r>
    </w:p>
    <w:p w14:paraId="6990B2CA" w14:textId="77777777" w:rsidR="00005AE4" w:rsidRDefault="00005AE4" w:rsidP="00005AE4">
      <w:pPr>
        <w:pStyle w:val="paragraph"/>
        <w:spacing w:before="0" w:beforeAutospacing="0" w:after="0" w:afterAutospacing="0"/>
        <w:textAlignment w:val="baseline"/>
        <w:rPr>
          <w:rFonts w:ascii="Arial" w:hAnsi="Arial" w:cs="Arial"/>
          <w:sz w:val="18"/>
          <w:szCs w:val="18"/>
        </w:rPr>
      </w:pPr>
    </w:p>
    <w:p w14:paraId="2F1170B1" w14:textId="77777777" w:rsidR="00005AE4" w:rsidRDefault="00005AE4" w:rsidP="00005AE4">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sz w:val="22"/>
          <w:szCs w:val="22"/>
        </w:rPr>
        <w:t>Training &amp; Testing</w:t>
      </w:r>
      <w:r>
        <w:rPr>
          <w:rStyle w:val="eop"/>
          <w:rFonts w:ascii="Arial" w:hAnsi="Arial" w:cs="Arial"/>
          <w:sz w:val="22"/>
          <w:szCs w:val="22"/>
        </w:rPr>
        <w:t> </w:t>
      </w:r>
    </w:p>
    <w:p w14:paraId="4B1D128A" w14:textId="417A65DD" w:rsidR="00005AE4" w:rsidRDefault="00005AE4" w:rsidP="00005AE4">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rPr>
        <w:t>During training, participants were told to pay atten</w:t>
      </w:r>
      <w:r w:rsidR="005159B2">
        <w:rPr>
          <w:rStyle w:val="normaltextrun"/>
          <w:rFonts w:ascii="Arial" w:hAnsi="Arial" w:cs="Arial"/>
          <w:sz w:val="22"/>
          <w:szCs w:val="22"/>
        </w:rPr>
        <w:t>tion</w:t>
      </w:r>
      <w:r>
        <w:rPr>
          <w:rStyle w:val="normaltextrun"/>
          <w:rFonts w:ascii="Arial" w:hAnsi="Arial" w:cs="Arial"/>
          <w:sz w:val="22"/>
          <w:szCs w:val="22"/>
        </w:rPr>
        <w:t xml:space="preserve"> to the screen as visual symbols appear accomplished by verbal names. The verbal names will be presented to participants auditorily. Participants will wear headphones to ensure that the auditory information is clearly presented without external noise interference. They are not directed to focus on any </w:t>
      </w:r>
      <w:proofErr w:type="gramStart"/>
      <w:r>
        <w:rPr>
          <w:rStyle w:val="normaltextrun"/>
          <w:rFonts w:ascii="Arial" w:hAnsi="Arial" w:cs="Arial"/>
          <w:sz w:val="22"/>
          <w:szCs w:val="22"/>
        </w:rPr>
        <w:t>particular language</w:t>
      </w:r>
      <w:proofErr w:type="gramEnd"/>
      <w:r>
        <w:rPr>
          <w:rStyle w:val="normaltextrun"/>
          <w:rFonts w:ascii="Arial" w:hAnsi="Arial" w:cs="Arial"/>
          <w:sz w:val="22"/>
          <w:szCs w:val="22"/>
        </w:rPr>
        <w:t xml:space="preserve"> </w:t>
      </w:r>
      <w:r>
        <w:rPr>
          <w:rStyle w:val="normaltextrun"/>
          <w:rFonts w:ascii="Arial" w:hAnsi="Arial" w:cs="Arial"/>
          <w:sz w:val="22"/>
          <w:szCs w:val="22"/>
        </w:rPr>
        <w:lastRenderedPageBreak/>
        <w:t>features in either condition; their goal is simply to attend to the visual and auditory information as they are presented.  </w:t>
      </w:r>
      <w:r>
        <w:rPr>
          <w:rStyle w:val="eop"/>
          <w:rFonts w:ascii="Arial" w:hAnsi="Arial" w:cs="Arial"/>
          <w:sz w:val="22"/>
          <w:szCs w:val="22"/>
        </w:rPr>
        <w:t> </w:t>
      </w:r>
    </w:p>
    <w:p w14:paraId="355D029D" w14:textId="77777777" w:rsidR="00005AE4" w:rsidRDefault="00005AE4" w:rsidP="00005AE4">
      <w:pPr>
        <w:pStyle w:val="paragraph"/>
        <w:spacing w:before="0" w:beforeAutospacing="0" w:after="0" w:afterAutospacing="0"/>
        <w:textAlignment w:val="baseline"/>
        <w:rPr>
          <w:rFonts w:ascii="Arial" w:hAnsi="Arial" w:cs="Arial"/>
          <w:sz w:val="18"/>
          <w:szCs w:val="18"/>
        </w:rPr>
      </w:pPr>
      <w:r>
        <w:rPr>
          <w:rStyle w:val="eop"/>
          <w:rFonts w:ascii="Arial" w:hAnsi="Arial" w:cs="Arial"/>
          <w:sz w:val="22"/>
          <w:szCs w:val="22"/>
        </w:rPr>
        <w:t> </w:t>
      </w:r>
    </w:p>
    <w:p w14:paraId="4C3A09A4" w14:textId="77777777" w:rsidR="00005AE4" w:rsidRDefault="00005AE4" w:rsidP="00005AE4">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rPr>
        <w:t>There will be four blocks of training and testing. During testing, visual stimuli will be presented, and participants will be prompted to select the stimulus corresponding to the heard verbal cue. Response input will be recorded via the "left" or "right" keyboard keys. Throughout the training and testing phases, eye movement will be captured and analyzed to track the evolution of gaze patterns.</w:t>
      </w:r>
      <w:r>
        <w:rPr>
          <w:rStyle w:val="eop"/>
          <w:rFonts w:ascii="Arial" w:hAnsi="Arial" w:cs="Arial"/>
          <w:sz w:val="22"/>
          <w:szCs w:val="22"/>
        </w:rPr>
        <w:t> </w:t>
      </w:r>
    </w:p>
    <w:p w14:paraId="06174EC4" w14:textId="0F823739" w:rsidR="00F15377" w:rsidRDefault="00F15377" w:rsidP="00A72CB6">
      <w:pPr>
        <w:ind w:firstLine="0"/>
        <w:rPr>
          <w:rFonts w:ascii="Arial" w:hAnsi="Arial" w:cs="Arial"/>
        </w:rPr>
      </w:pPr>
    </w:p>
    <w:p w14:paraId="118D4B18" w14:textId="77777777" w:rsidR="009238F6" w:rsidRPr="00A72CB6" w:rsidRDefault="009238F6" w:rsidP="00A72CB6">
      <w:pPr>
        <w:ind w:firstLine="0"/>
        <w:rPr>
          <w:rFonts w:ascii="Arial" w:hAnsi="Arial" w:cs="Arial"/>
        </w:rPr>
      </w:pPr>
    </w:p>
    <w:tbl>
      <w:tblPr>
        <w:tblStyle w:val="LightShading-Accent3"/>
        <w:tblW w:w="9175" w:type="dxa"/>
        <w:tbl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insideH w:val="single" w:sz="4" w:space="0" w:color="4F6228" w:themeColor="accent3" w:themeShade="80"/>
          <w:insideV w:val="single" w:sz="4" w:space="0" w:color="4F6228" w:themeColor="accent3" w:themeShade="80"/>
        </w:tblBorders>
        <w:tblLayout w:type="fixed"/>
        <w:tblLook w:val="04A0" w:firstRow="1" w:lastRow="0" w:firstColumn="1" w:lastColumn="0" w:noHBand="0" w:noVBand="1"/>
      </w:tblPr>
      <w:tblGrid>
        <w:gridCol w:w="1795"/>
        <w:gridCol w:w="2970"/>
        <w:gridCol w:w="2430"/>
        <w:gridCol w:w="1980"/>
      </w:tblGrid>
      <w:tr w:rsidR="00A72CB6" w:rsidRPr="008426F5" w14:paraId="27144BA4" w14:textId="77777777" w:rsidTr="3D744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none" w:sz="0" w:space="0" w:color="auto"/>
              <w:left w:val="none" w:sz="0" w:space="0" w:color="auto"/>
              <w:bottom w:val="none" w:sz="0" w:space="0" w:color="auto"/>
              <w:right w:val="none" w:sz="0" w:space="0" w:color="auto"/>
            </w:tcBorders>
          </w:tcPr>
          <w:p w14:paraId="6E88036B" w14:textId="77777777" w:rsidR="00A72CB6" w:rsidRPr="008426F5" w:rsidRDefault="00A72CB6" w:rsidP="009238F6">
            <w:pPr>
              <w:pStyle w:val="ListParagraph"/>
              <w:ind w:left="0" w:firstLine="0"/>
              <w:rPr>
                <w:rFonts w:ascii="Arial" w:hAnsi="Arial" w:cs="Arial"/>
              </w:rPr>
            </w:pPr>
            <w:r w:rsidRPr="008426F5">
              <w:rPr>
                <w:rFonts w:ascii="Arial" w:hAnsi="Arial" w:cs="Arial"/>
              </w:rPr>
              <w:t>Visit #</w:t>
            </w:r>
          </w:p>
        </w:tc>
        <w:tc>
          <w:tcPr>
            <w:tcW w:w="2970" w:type="dxa"/>
            <w:tcBorders>
              <w:top w:val="none" w:sz="0" w:space="0" w:color="auto"/>
              <w:left w:val="none" w:sz="0" w:space="0" w:color="auto"/>
              <w:bottom w:val="none" w:sz="0" w:space="0" w:color="auto"/>
              <w:right w:val="none" w:sz="0" w:space="0" w:color="auto"/>
            </w:tcBorders>
          </w:tcPr>
          <w:p w14:paraId="72F7FF7A" w14:textId="77777777" w:rsidR="00A72CB6" w:rsidRPr="008426F5" w:rsidRDefault="00A72CB6" w:rsidP="009238F6">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8426F5">
              <w:rPr>
                <w:rFonts w:ascii="Arial" w:hAnsi="Arial" w:cs="Arial"/>
              </w:rPr>
              <w:t>Procedures/Tools</w:t>
            </w:r>
          </w:p>
        </w:tc>
        <w:tc>
          <w:tcPr>
            <w:tcW w:w="2430" w:type="dxa"/>
            <w:tcBorders>
              <w:top w:val="none" w:sz="0" w:space="0" w:color="auto"/>
              <w:left w:val="none" w:sz="0" w:space="0" w:color="auto"/>
              <w:bottom w:val="none" w:sz="0" w:space="0" w:color="auto"/>
              <w:right w:val="none" w:sz="0" w:space="0" w:color="auto"/>
            </w:tcBorders>
          </w:tcPr>
          <w:p w14:paraId="2F10E2D5" w14:textId="77777777" w:rsidR="00A72CB6" w:rsidRPr="008426F5" w:rsidRDefault="00A72CB6" w:rsidP="009238F6">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8426F5">
              <w:rPr>
                <w:rFonts w:ascii="Arial" w:hAnsi="Arial" w:cs="Arial"/>
              </w:rPr>
              <w:t>Location</w:t>
            </w:r>
          </w:p>
        </w:tc>
        <w:tc>
          <w:tcPr>
            <w:tcW w:w="1980" w:type="dxa"/>
            <w:tcBorders>
              <w:top w:val="none" w:sz="0" w:space="0" w:color="auto"/>
              <w:left w:val="none" w:sz="0" w:space="0" w:color="auto"/>
              <w:bottom w:val="none" w:sz="0" w:space="0" w:color="auto"/>
              <w:right w:val="none" w:sz="0" w:space="0" w:color="auto"/>
            </w:tcBorders>
          </w:tcPr>
          <w:p w14:paraId="35DAD46E" w14:textId="77777777" w:rsidR="00A72CB6" w:rsidRPr="008426F5" w:rsidRDefault="00A72CB6" w:rsidP="009238F6">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8426F5">
              <w:rPr>
                <w:rFonts w:ascii="Arial" w:hAnsi="Arial" w:cs="Arial"/>
                <w:bCs w:val="0"/>
              </w:rPr>
              <w:t>How much time the visit will take</w:t>
            </w:r>
          </w:p>
        </w:tc>
      </w:tr>
      <w:tr w:rsidR="00A72CB6" w:rsidRPr="008426F5" w14:paraId="2AF58013" w14:textId="77777777" w:rsidTr="3D74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left w:val="none" w:sz="0" w:space="0" w:color="auto"/>
              <w:right w:val="none" w:sz="0" w:space="0" w:color="auto"/>
            </w:tcBorders>
          </w:tcPr>
          <w:p w14:paraId="4A9EACBA" w14:textId="3F8E27E7" w:rsidR="00A72CB6" w:rsidRPr="007756F0" w:rsidRDefault="73E2F528" w:rsidP="3D744A9C">
            <w:pPr>
              <w:ind w:firstLine="0"/>
              <w:rPr>
                <w:rFonts w:ascii="Arial" w:hAnsi="Arial" w:cs="Arial"/>
                <w:b w:val="0"/>
                <w:bCs w:val="0"/>
              </w:rPr>
            </w:pPr>
            <w:r w:rsidRPr="3D744A9C">
              <w:rPr>
                <w:rFonts w:ascii="Arial" w:hAnsi="Arial" w:cs="Arial"/>
                <w:b w:val="0"/>
                <w:bCs w:val="0"/>
              </w:rPr>
              <w:t>Visit 1</w:t>
            </w:r>
          </w:p>
          <w:p w14:paraId="50A69796" w14:textId="360D8403" w:rsidR="00A72CB6" w:rsidRPr="007756F0" w:rsidRDefault="00A72CB6" w:rsidP="3D744A9C">
            <w:pPr>
              <w:ind w:firstLine="0"/>
              <w:rPr>
                <w:rFonts w:ascii="Arial" w:hAnsi="Arial" w:cs="Arial"/>
                <w:b w:val="0"/>
                <w:bCs w:val="0"/>
              </w:rPr>
            </w:pPr>
          </w:p>
        </w:tc>
        <w:tc>
          <w:tcPr>
            <w:tcW w:w="2970" w:type="dxa"/>
            <w:tcBorders>
              <w:left w:val="none" w:sz="0" w:space="0" w:color="auto"/>
              <w:right w:val="none" w:sz="0" w:space="0" w:color="auto"/>
            </w:tcBorders>
          </w:tcPr>
          <w:p w14:paraId="305AEE48" w14:textId="575A1612" w:rsidR="00A72CB6" w:rsidRPr="007756F0" w:rsidRDefault="00005AE4" w:rsidP="009238F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005AE4">
              <w:rPr>
                <w:rFonts w:ascii="Arial" w:hAnsi="Arial" w:cs="Arial"/>
              </w:rPr>
              <w:t>Artificial language learning task: Participants will be presented with visual and auditory information and will be asked to pay attend and they will later be tested on what they have remembered and learn about them.</w:t>
            </w:r>
          </w:p>
        </w:tc>
        <w:tc>
          <w:tcPr>
            <w:tcW w:w="2430" w:type="dxa"/>
            <w:tcBorders>
              <w:left w:val="none" w:sz="0" w:space="0" w:color="auto"/>
              <w:right w:val="none" w:sz="0" w:space="0" w:color="auto"/>
            </w:tcBorders>
          </w:tcPr>
          <w:p w14:paraId="2B741953" w14:textId="7A5AFB51" w:rsidR="00A72CB6" w:rsidRPr="007756F0" w:rsidRDefault="00005AE4" w:rsidP="009238F6">
            <w:pPr>
              <w:ind w:left="76" w:firstLine="0"/>
              <w:cnfStyle w:val="000000100000" w:firstRow="0" w:lastRow="0" w:firstColumn="0" w:lastColumn="0" w:oddVBand="0" w:evenVBand="0" w:oddHBand="1" w:evenHBand="0" w:firstRowFirstColumn="0" w:firstRowLastColumn="0" w:lastRowFirstColumn="0" w:lastRowLastColumn="0"/>
              <w:rPr>
                <w:rFonts w:ascii="Arial" w:hAnsi="Arial" w:cs="Arial"/>
              </w:rPr>
            </w:pPr>
            <w:r w:rsidRPr="00005AE4">
              <w:rPr>
                <w:rFonts w:ascii="Arial" w:hAnsi="Arial" w:cs="Arial"/>
              </w:rPr>
              <w:t xml:space="preserve">DEL Lab, </w:t>
            </w:r>
            <w:proofErr w:type="spellStart"/>
            <w:r w:rsidRPr="00005AE4">
              <w:rPr>
                <w:rFonts w:ascii="Arial" w:hAnsi="Arial" w:cs="Arial"/>
              </w:rPr>
              <w:t>Muenzinger</w:t>
            </w:r>
            <w:proofErr w:type="spellEnd"/>
          </w:p>
        </w:tc>
        <w:tc>
          <w:tcPr>
            <w:tcW w:w="1980" w:type="dxa"/>
            <w:tcBorders>
              <w:left w:val="none" w:sz="0" w:space="0" w:color="auto"/>
              <w:right w:val="none" w:sz="0" w:space="0" w:color="auto"/>
            </w:tcBorders>
          </w:tcPr>
          <w:p w14:paraId="1FFC3E7A" w14:textId="5823DBC8" w:rsidR="00A72CB6" w:rsidRPr="007756F0" w:rsidRDefault="00005AE4" w:rsidP="009238F6">
            <w:pPr>
              <w:ind w:left="76" w:firstLine="0"/>
              <w:cnfStyle w:val="000000100000" w:firstRow="0" w:lastRow="0" w:firstColumn="0" w:lastColumn="0" w:oddVBand="0" w:evenVBand="0" w:oddHBand="1" w:evenHBand="0" w:firstRowFirstColumn="0" w:firstRowLastColumn="0" w:lastRowFirstColumn="0" w:lastRowLastColumn="0"/>
              <w:rPr>
                <w:rFonts w:ascii="Arial" w:hAnsi="Arial" w:cs="Arial"/>
              </w:rPr>
            </w:pPr>
            <w:r w:rsidRPr="00005AE4">
              <w:rPr>
                <w:rFonts w:ascii="Arial" w:hAnsi="Arial" w:cs="Arial"/>
              </w:rPr>
              <w:t>40 minutes</w:t>
            </w:r>
          </w:p>
        </w:tc>
      </w:tr>
    </w:tbl>
    <w:p w14:paraId="0031AF05" w14:textId="136BED48" w:rsidR="00C20BD2" w:rsidRPr="008426F5" w:rsidRDefault="00C20BD2" w:rsidP="000F6764">
      <w:pPr>
        <w:pStyle w:val="Heading1"/>
        <w:numPr>
          <w:ilvl w:val="0"/>
          <w:numId w:val="4"/>
        </w:numPr>
        <w:rPr>
          <w:rFonts w:ascii="Arial" w:hAnsi="Arial" w:cs="Arial"/>
          <w:sz w:val="22"/>
          <w:szCs w:val="22"/>
        </w:rPr>
      </w:pPr>
      <w:r w:rsidRPr="008426F5">
        <w:rPr>
          <w:rFonts w:ascii="Arial" w:hAnsi="Arial" w:cs="Arial"/>
          <w:sz w:val="22"/>
          <w:szCs w:val="22"/>
        </w:rPr>
        <w:t xml:space="preserve">SPECIMEN </w:t>
      </w:r>
      <w:r w:rsidR="0055232E" w:rsidRPr="008426F5">
        <w:rPr>
          <w:rFonts w:ascii="Arial" w:hAnsi="Arial" w:cs="Arial"/>
          <w:sz w:val="22"/>
          <w:szCs w:val="22"/>
        </w:rPr>
        <w:t>MANAGEMENT</w:t>
      </w:r>
    </w:p>
    <w:p w14:paraId="62BFE1A9" w14:textId="66F3D4DB" w:rsidR="00F15377" w:rsidRDefault="00C52B0E" w:rsidP="000A5A8A">
      <w:pPr>
        <w:ind w:firstLine="0"/>
        <w:rPr>
          <w:rFonts w:ascii="Arial" w:hAnsi="Arial" w:cs="Arial"/>
        </w:rPr>
      </w:pPr>
      <w:r>
        <w:rPr>
          <w:rFonts w:ascii="Arial" w:hAnsi="Arial" w:cs="Arial"/>
        </w:rPr>
        <w:t>N/A</w:t>
      </w:r>
    </w:p>
    <w:p w14:paraId="17876107" w14:textId="23B073FA" w:rsidR="00B2069E" w:rsidRDefault="0055232E" w:rsidP="000F6764">
      <w:pPr>
        <w:pStyle w:val="Heading1"/>
        <w:numPr>
          <w:ilvl w:val="0"/>
          <w:numId w:val="4"/>
        </w:numPr>
        <w:rPr>
          <w:rFonts w:ascii="Arial" w:hAnsi="Arial" w:cs="Arial"/>
          <w:sz w:val="22"/>
          <w:szCs w:val="22"/>
        </w:rPr>
      </w:pPr>
      <w:r w:rsidRPr="008426F5" w:rsidDel="004B466F">
        <w:rPr>
          <w:rFonts w:ascii="Arial" w:hAnsi="Arial" w:cs="Arial"/>
          <w:sz w:val="22"/>
          <w:szCs w:val="22"/>
        </w:rPr>
        <w:t>DATA MANAGEMENT</w:t>
      </w:r>
    </w:p>
    <w:p w14:paraId="2456DF33" w14:textId="4AA56436" w:rsidR="00C52B0E" w:rsidRDefault="00C52B0E" w:rsidP="00C52B0E">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rPr>
        <w:t xml:space="preserve">The data will be managed according to the </w:t>
      </w:r>
      <w:r>
        <w:rPr>
          <w:rStyle w:val="normaltextrun"/>
          <w:rFonts w:ascii="Arial" w:hAnsi="Arial" w:cs="Arial"/>
          <w:color w:val="222222"/>
          <w:sz w:val="22"/>
          <w:szCs w:val="22"/>
        </w:rPr>
        <w:t>University’s highly confidential data standard.</w:t>
      </w:r>
      <w:r>
        <w:rPr>
          <w:rStyle w:val="normaltextrun"/>
          <w:rFonts w:ascii="Arial" w:hAnsi="Arial" w:cs="Arial"/>
          <w:sz w:val="22"/>
          <w:szCs w:val="22"/>
        </w:rPr>
        <w:t xml:space="preserve"> </w:t>
      </w:r>
      <w:r w:rsidRPr="00C52B0E">
        <w:rPr>
          <w:rStyle w:val="normaltextrun"/>
          <w:rFonts w:ascii="Arial" w:hAnsi="Arial" w:cs="Arial"/>
          <w:color w:val="000000" w:themeColor="text1"/>
          <w:sz w:val="22"/>
          <w:szCs w:val="22"/>
        </w:rPr>
        <w:t>To</w:t>
      </w:r>
      <w:r>
        <w:rPr>
          <w:rStyle w:val="normaltextrun"/>
          <w:rFonts w:ascii="Arial" w:hAnsi="Arial" w:cs="Arial"/>
          <w:sz w:val="22"/>
          <w:szCs w:val="22"/>
        </w:rPr>
        <w:t xml:space="preserve"> protect human subjects and maintain confidentiality, a unique ID number will be assigned to each participant for data recording, storage, and analysis. The only name identification will be on the consent form that the participants will have filled out. Only participants who provide written consent will participate. All consent forms will be stored and locked away in a secure filing cabinet in a locked room in the PI’s laboratory, accessible only to authorized project members who have passed tests on the protection of human subjects and responsible conduct of research and have been proven and listed on relevant IRB protocols.</w:t>
      </w:r>
      <w:r>
        <w:rPr>
          <w:rStyle w:val="eop"/>
          <w:rFonts w:cs="Arial"/>
          <w:sz w:val="22"/>
          <w:szCs w:val="22"/>
        </w:rPr>
        <w:t> </w:t>
      </w:r>
    </w:p>
    <w:p w14:paraId="33BD717C" w14:textId="77777777" w:rsidR="00C52B0E" w:rsidRDefault="00C52B0E" w:rsidP="00C52B0E">
      <w:pPr>
        <w:pStyle w:val="paragraph"/>
        <w:spacing w:before="0" w:beforeAutospacing="0" w:after="0" w:afterAutospacing="0"/>
        <w:textAlignment w:val="baseline"/>
        <w:rPr>
          <w:rFonts w:ascii="Arial" w:hAnsi="Arial" w:cs="Arial"/>
          <w:sz w:val="18"/>
          <w:szCs w:val="18"/>
        </w:rPr>
      </w:pPr>
      <w:r>
        <w:rPr>
          <w:rStyle w:val="eop"/>
          <w:rFonts w:cs="Arial"/>
          <w:sz w:val="22"/>
          <w:szCs w:val="22"/>
        </w:rPr>
        <w:t> </w:t>
      </w:r>
    </w:p>
    <w:p w14:paraId="05B7603E" w14:textId="174A2271" w:rsidR="00C52B0E" w:rsidRDefault="5222058D">
      <w:pPr>
        <w:pStyle w:val="paragraph"/>
        <w:spacing w:before="0" w:beforeAutospacing="0" w:after="0" w:afterAutospacing="0"/>
        <w:textAlignment w:val="baseline"/>
        <w:rPr>
          <w:rFonts w:ascii="Roboto" w:eastAsia="Roboto" w:hAnsi="Roboto" w:cs="Roboto"/>
          <w:color w:val="202124"/>
          <w:sz w:val="22"/>
          <w:szCs w:val="22"/>
        </w:rPr>
        <w:pPrChange w:id="12" w:author="Christina Collins" w:date="2023-08-31T17:51:00Z">
          <w:pPr>
            <w:pStyle w:val="paragraph"/>
            <w:spacing w:before="0" w:beforeAutospacing="0" w:after="0" w:afterAutospacing="0"/>
          </w:pPr>
        </w:pPrChange>
      </w:pPr>
      <w:r w:rsidRPr="1A310862">
        <w:rPr>
          <w:rStyle w:val="normaltextrun"/>
          <w:rFonts w:ascii="Arial" w:hAnsi="Arial" w:cs="Arial"/>
          <w:sz w:val="22"/>
          <w:szCs w:val="22"/>
        </w:rPr>
        <w:t>Digital data will be stored on physical servers housed in the Space Science Center (SPSC) located in the Research Park on the East Campus of the University of Colorado Boulder. Data is directly accessible (read/write) from computational resources within the CU research computing environment for users who are students, faculty, or staff members, have a valid university login ID, have passed Human subjects training (CITI), and have been approved both by the PI and by the university’s Office of Information Technology. Data is accessible from outside the CU research computing environment only via secure data transfer protocols (</w:t>
      </w:r>
      <w:proofErr w:type="spellStart"/>
      <w:r w:rsidRPr="1A310862">
        <w:rPr>
          <w:rStyle w:val="normaltextrun"/>
          <w:rFonts w:ascii="Arial" w:hAnsi="Arial" w:cs="Arial"/>
          <w:sz w:val="22"/>
          <w:szCs w:val="22"/>
        </w:rPr>
        <w:t>scp</w:t>
      </w:r>
      <w:proofErr w:type="spellEnd"/>
      <w:r w:rsidRPr="1A310862">
        <w:rPr>
          <w:rStyle w:val="normaltextrun"/>
          <w:rFonts w:ascii="Arial" w:hAnsi="Arial" w:cs="Arial"/>
          <w:sz w:val="22"/>
          <w:szCs w:val="22"/>
        </w:rPr>
        <w:t xml:space="preserve">, sftp, </w:t>
      </w:r>
      <w:proofErr w:type="spellStart"/>
      <w:r w:rsidRPr="1A310862">
        <w:rPr>
          <w:rStyle w:val="normaltextrun"/>
          <w:rFonts w:ascii="Arial" w:hAnsi="Arial" w:cs="Arial"/>
          <w:sz w:val="22"/>
          <w:szCs w:val="22"/>
        </w:rPr>
        <w:t>gridftp</w:t>
      </w:r>
      <w:proofErr w:type="spellEnd"/>
      <w:r w:rsidRPr="1A310862">
        <w:rPr>
          <w:rStyle w:val="normaltextrun"/>
          <w:rFonts w:ascii="Arial" w:hAnsi="Arial" w:cs="Arial"/>
          <w:sz w:val="22"/>
          <w:szCs w:val="22"/>
        </w:rPr>
        <w:t>/</w:t>
      </w:r>
      <w:proofErr w:type="spellStart"/>
      <w:r w:rsidRPr="1A310862">
        <w:rPr>
          <w:rStyle w:val="normaltextrun"/>
          <w:rFonts w:ascii="Arial" w:hAnsi="Arial" w:cs="Arial"/>
          <w:sz w:val="22"/>
          <w:szCs w:val="22"/>
        </w:rPr>
        <w:t>GlobusOnline</w:t>
      </w:r>
      <w:proofErr w:type="spellEnd"/>
      <w:r w:rsidRPr="1A310862">
        <w:rPr>
          <w:rStyle w:val="normaltextrun"/>
          <w:rFonts w:ascii="Arial" w:hAnsi="Arial" w:cs="Arial"/>
          <w:sz w:val="22"/>
          <w:szCs w:val="22"/>
        </w:rPr>
        <w:t>) through designated gateway nodes.</w:t>
      </w:r>
      <w:r w:rsidRPr="1A310862">
        <w:rPr>
          <w:rStyle w:val="eop"/>
          <w:rFonts w:cs="Arial"/>
          <w:sz w:val="22"/>
          <w:szCs w:val="22"/>
        </w:rPr>
        <w:t> </w:t>
      </w:r>
      <w:ins w:id="13" w:author="Christina Collins" w:date="2023-08-31T17:51:00Z">
        <w:r w:rsidR="1688EE62" w:rsidRPr="1A310862">
          <w:rPr>
            <w:rFonts w:ascii="Roboto" w:eastAsia="Roboto" w:hAnsi="Roboto" w:cs="Roboto"/>
            <w:color w:val="202124"/>
            <w:sz w:val="22"/>
            <w:szCs w:val="22"/>
          </w:rPr>
          <w:t xml:space="preserve"> De-identified data will be retained indefinitely </w:t>
        </w:r>
      </w:ins>
      <w:ins w:id="14" w:author="Christina Collins" w:date="2023-08-31T17:52:00Z">
        <w:r w:rsidR="1688EE62" w:rsidRPr="1A310862">
          <w:rPr>
            <w:rFonts w:ascii="Roboto" w:eastAsia="Roboto" w:hAnsi="Roboto" w:cs="Roboto"/>
            <w:color w:val="202124"/>
            <w:sz w:val="22"/>
            <w:szCs w:val="22"/>
          </w:rPr>
          <w:t xml:space="preserve">on the </w:t>
        </w:r>
      </w:ins>
      <w:ins w:id="15" w:author="Christina Collins" w:date="2023-08-31T17:51:00Z">
        <w:r w:rsidR="1688EE62" w:rsidRPr="1A310862">
          <w:rPr>
            <w:rFonts w:ascii="Roboto" w:eastAsia="Roboto" w:hAnsi="Roboto" w:cs="Roboto"/>
            <w:color w:val="202124"/>
            <w:sz w:val="22"/>
            <w:szCs w:val="22"/>
          </w:rPr>
          <w:t>servers.</w:t>
        </w:r>
      </w:ins>
    </w:p>
    <w:p w14:paraId="3DEAC71F" w14:textId="56CE2516" w:rsidR="009238F6" w:rsidRDefault="009238F6" w:rsidP="009238F6">
      <w:pPr>
        <w:ind w:firstLine="0"/>
        <w:rPr>
          <w:rFonts w:ascii="Arial" w:hAnsi="Arial" w:cs="Arial"/>
        </w:rPr>
      </w:pPr>
    </w:p>
    <w:p w14:paraId="37F62162" w14:textId="77777777" w:rsidR="00AF79D0" w:rsidRPr="008426F5" w:rsidRDefault="00AF79D0" w:rsidP="00AF79D0">
      <w:pPr>
        <w:pStyle w:val="Heading1"/>
        <w:numPr>
          <w:ilvl w:val="0"/>
          <w:numId w:val="4"/>
        </w:numPr>
        <w:rPr>
          <w:rFonts w:ascii="Arial" w:hAnsi="Arial" w:cs="Arial"/>
          <w:sz w:val="22"/>
          <w:szCs w:val="22"/>
          <w:lang w:bidi="en-US"/>
        </w:rPr>
      </w:pPr>
      <w:r w:rsidRPr="008426F5">
        <w:rPr>
          <w:rFonts w:ascii="Arial" w:hAnsi="Arial" w:cs="Arial"/>
          <w:sz w:val="22"/>
          <w:szCs w:val="22"/>
        </w:rPr>
        <w:lastRenderedPageBreak/>
        <w:t xml:space="preserve">PROVISIONS TO PROTECT THE PRIVACY INTERESTS OF PARTICIPANTS </w:t>
      </w:r>
    </w:p>
    <w:p w14:paraId="64FAB2A0" w14:textId="215AB1B4" w:rsidR="000523D1" w:rsidRPr="00C52B0E" w:rsidDel="004B466F" w:rsidRDefault="00C52B0E" w:rsidP="00967CD4">
      <w:pPr>
        <w:ind w:firstLine="0"/>
        <w:rPr>
          <w:rFonts w:ascii="Times New Roman" w:eastAsia="Times New Roman" w:hAnsi="Times New Roman" w:cs="Times New Roman"/>
          <w:sz w:val="24"/>
          <w:szCs w:val="24"/>
        </w:rPr>
      </w:pPr>
      <w:r w:rsidRPr="00C52B0E">
        <w:rPr>
          <w:rFonts w:ascii="Arial" w:eastAsia="Times New Roman" w:hAnsi="Arial" w:cs="Arial"/>
          <w:color w:val="000000"/>
          <w:shd w:val="clear" w:color="auto" w:fill="FFFFFF"/>
        </w:rPr>
        <w:t>Participants will be tested in a private room, and only trained researchers will have access to that room and the collected data. Participants will only interact with the trained researchers during the informed consent and data collection process. </w:t>
      </w:r>
    </w:p>
    <w:p w14:paraId="68964634" w14:textId="53ECFCD2" w:rsidR="00B2069E" w:rsidRPr="008426F5" w:rsidRDefault="0055232E" w:rsidP="000F6764">
      <w:pPr>
        <w:pStyle w:val="Heading1"/>
        <w:numPr>
          <w:ilvl w:val="0"/>
          <w:numId w:val="4"/>
        </w:numPr>
        <w:rPr>
          <w:rFonts w:ascii="Arial" w:hAnsi="Arial" w:cs="Arial"/>
          <w:sz w:val="22"/>
          <w:szCs w:val="22"/>
        </w:rPr>
      </w:pPr>
      <w:r w:rsidRPr="008426F5">
        <w:rPr>
          <w:rFonts w:ascii="Arial" w:hAnsi="Arial" w:cs="Arial"/>
          <w:sz w:val="22"/>
          <w:szCs w:val="22"/>
        </w:rPr>
        <w:t>WITHDRAWAL OF PARTICIPANTS</w:t>
      </w:r>
    </w:p>
    <w:p w14:paraId="323E84AC" w14:textId="70668CD2" w:rsidR="000523D1" w:rsidRPr="00C52B0E" w:rsidRDefault="00C52B0E" w:rsidP="002F2D51">
      <w:pPr>
        <w:ind w:firstLine="0"/>
        <w:rPr>
          <w:rFonts w:ascii="Times New Roman" w:eastAsia="Times New Roman" w:hAnsi="Times New Roman" w:cs="Times New Roman"/>
          <w:sz w:val="24"/>
          <w:szCs w:val="24"/>
        </w:rPr>
      </w:pPr>
      <w:r w:rsidRPr="00C52B0E">
        <w:rPr>
          <w:rFonts w:ascii="Arial" w:eastAsia="Times New Roman" w:hAnsi="Arial" w:cs="Arial"/>
          <w:color w:val="000000"/>
          <w:shd w:val="clear" w:color="auto" w:fill="FFFFFF"/>
        </w:rPr>
        <w:t>No participants will be withdrawn without their consent. Data for any subjects who choose to withdraw will be destroyed. </w:t>
      </w:r>
    </w:p>
    <w:p w14:paraId="3EB6F690" w14:textId="3D188FF2" w:rsidR="005F5193" w:rsidRPr="008426F5" w:rsidRDefault="005F5193" w:rsidP="000F6764">
      <w:pPr>
        <w:pStyle w:val="Heading1"/>
        <w:numPr>
          <w:ilvl w:val="0"/>
          <w:numId w:val="4"/>
        </w:numPr>
        <w:rPr>
          <w:rFonts w:ascii="Arial" w:hAnsi="Arial" w:cs="Arial"/>
          <w:sz w:val="22"/>
          <w:szCs w:val="22"/>
        </w:rPr>
      </w:pPr>
      <w:r w:rsidRPr="008426F5">
        <w:rPr>
          <w:rFonts w:ascii="Arial" w:hAnsi="Arial" w:cs="Arial"/>
          <w:sz w:val="22"/>
          <w:szCs w:val="22"/>
        </w:rPr>
        <w:t>RISKS TO PARTICIPANTS</w:t>
      </w:r>
    </w:p>
    <w:p w14:paraId="494AF069" w14:textId="77777777" w:rsidR="00C52B0E" w:rsidRPr="00C52B0E" w:rsidRDefault="00C52B0E" w:rsidP="00C52B0E">
      <w:pPr>
        <w:ind w:firstLine="0"/>
        <w:rPr>
          <w:rFonts w:ascii="Times New Roman" w:eastAsia="Times New Roman" w:hAnsi="Times New Roman" w:cs="Times New Roman"/>
          <w:sz w:val="24"/>
          <w:szCs w:val="24"/>
        </w:rPr>
      </w:pPr>
      <w:r w:rsidRPr="00C52B0E">
        <w:rPr>
          <w:rFonts w:ascii="Arial" w:eastAsia="Times New Roman" w:hAnsi="Arial" w:cs="Arial"/>
          <w:color w:val="000000"/>
          <w:shd w:val="clear" w:color="auto" w:fill="FFFFFF"/>
        </w:rPr>
        <w:t>There are no foreseeable risks to participants.  </w:t>
      </w:r>
    </w:p>
    <w:p w14:paraId="0EB23774" w14:textId="31FD3540" w:rsidR="000523D1" w:rsidRPr="00D30634" w:rsidRDefault="000523D1" w:rsidP="00D30634">
      <w:pPr>
        <w:ind w:firstLine="0"/>
        <w:rPr>
          <w:rFonts w:ascii="Arial" w:hAnsi="Arial" w:cs="Arial"/>
        </w:rPr>
      </w:pPr>
    </w:p>
    <w:p w14:paraId="3A5E745D" w14:textId="6D556AB3" w:rsidR="007360D0" w:rsidRPr="008426F5" w:rsidRDefault="00B51652" w:rsidP="000F6764">
      <w:pPr>
        <w:pStyle w:val="Heading1"/>
        <w:numPr>
          <w:ilvl w:val="0"/>
          <w:numId w:val="4"/>
        </w:numPr>
        <w:rPr>
          <w:rFonts w:ascii="Arial" w:hAnsi="Arial" w:cs="Arial"/>
          <w:sz w:val="22"/>
          <w:szCs w:val="22"/>
        </w:rPr>
      </w:pPr>
      <w:r w:rsidRPr="008426F5">
        <w:rPr>
          <w:rFonts w:ascii="Arial" w:hAnsi="Arial" w:cs="Arial"/>
          <w:sz w:val="22"/>
          <w:szCs w:val="22"/>
        </w:rPr>
        <w:t>M</w:t>
      </w:r>
      <w:r w:rsidR="0055232E" w:rsidRPr="008426F5">
        <w:rPr>
          <w:rFonts w:ascii="Arial" w:hAnsi="Arial" w:cs="Arial"/>
          <w:sz w:val="22"/>
          <w:szCs w:val="22"/>
        </w:rPr>
        <w:t>ANAGEMENT OF RISKS</w:t>
      </w:r>
    </w:p>
    <w:p w14:paraId="3096D9D0" w14:textId="53F5ABF6" w:rsidR="000523D1" w:rsidRPr="00C52B0E" w:rsidRDefault="00C52B0E" w:rsidP="00F15377">
      <w:pPr>
        <w:ind w:firstLine="0"/>
        <w:rPr>
          <w:rFonts w:ascii="Times New Roman" w:eastAsia="Times New Roman" w:hAnsi="Times New Roman" w:cs="Times New Roman"/>
          <w:sz w:val="24"/>
          <w:szCs w:val="24"/>
        </w:rPr>
      </w:pPr>
      <w:r w:rsidRPr="00C52B0E">
        <w:rPr>
          <w:rFonts w:ascii="Arial" w:eastAsia="Times New Roman" w:hAnsi="Arial" w:cs="Arial"/>
          <w:color w:val="000000"/>
          <w:shd w:val="clear" w:color="auto" w:fill="FFFFFF"/>
        </w:rPr>
        <w:t>The consent form will provide general descriptions of the activities that participants will engage in during the study. The</w:t>
      </w:r>
      <w:r w:rsidRPr="00C52B0E">
        <w:rPr>
          <w:rFonts w:ascii="Times" w:eastAsia="Times New Roman" w:hAnsi="Times" w:cs="Times New Roman"/>
          <w:color w:val="000000"/>
          <w:sz w:val="20"/>
          <w:szCs w:val="20"/>
          <w:shd w:val="clear" w:color="auto" w:fill="FFFFFF"/>
        </w:rPr>
        <w:t xml:space="preserve"> </w:t>
      </w:r>
      <w:r w:rsidRPr="00C52B0E">
        <w:rPr>
          <w:rFonts w:ascii="Arial" w:eastAsia="Times New Roman" w:hAnsi="Arial" w:cs="Arial"/>
          <w:color w:val="000000"/>
          <w:shd w:val="clear" w:color="auto" w:fill="FFFFFF"/>
        </w:rPr>
        <w:t>experimenter will explain to the participant that they may withdraw from the study without any penalty. </w:t>
      </w:r>
    </w:p>
    <w:p w14:paraId="070D611F" w14:textId="77777777" w:rsidR="00B2069E" w:rsidRPr="008426F5" w:rsidRDefault="0055232E" w:rsidP="000F6764">
      <w:pPr>
        <w:pStyle w:val="Heading1"/>
        <w:numPr>
          <w:ilvl w:val="0"/>
          <w:numId w:val="4"/>
        </w:numPr>
        <w:rPr>
          <w:rFonts w:ascii="Arial" w:hAnsi="Arial" w:cs="Arial"/>
          <w:sz w:val="22"/>
          <w:szCs w:val="22"/>
        </w:rPr>
      </w:pPr>
      <w:r w:rsidRPr="008426F5">
        <w:rPr>
          <w:rFonts w:ascii="Arial" w:hAnsi="Arial" w:cs="Arial"/>
          <w:sz w:val="22"/>
          <w:szCs w:val="22"/>
        </w:rPr>
        <w:t xml:space="preserve">POTENTIAL BENEFITS </w:t>
      </w:r>
    </w:p>
    <w:p w14:paraId="14EDF1B9" w14:textId="3DA3E785" w:rsidR="00F15377" w:rsidRPr="00C52B0E" w:rsidRDefault="00C52B0E" w:rsidP="00F15377">
      <w:pPr>
        <w:ind w:firstLine="0"/>
        <w:rPr>
          <w:rFonts w:ascii="Times New Roman" w:eastAsia="Times New Roman" w:hAnsi="Times New Roman" w:cs="Times New Roman"/>
          <w:sz w:val="24"/>
          <w:szCs w:val="24"/>
        </w:rPr>
      </w:pPr>
      <w:r w:rsidRPr="00C52B0E">
        <w:rPr>
          <w:rFonts w:ascii="Arial" w:eastAsia="Times New Roman" w:hAnsi="Arial" w:cs="Arial"/>
          <w:color w:val="000000"/>
          <w:shd w:val="clear" w:color="auto" w:fill="FFFFFF"/>
        </w:rPr>
        <w:t>There are no direct benefits to the participant. </w:t>
      </w:r>
    </w:p>
    <w:p w14:paraId="1F9E4F8F" w14:textId="247E4A4C" w:rsidR="005F5193" w:rsidRPr="008426F5" w:rsidRDefault="005F5193" w:rsidP="000F6764">
      <w:pPr>
        <w:pStyle w:val="Heading1"/>
        <w:numPr>
          <w:ilvl w:val="0"/>
          <w:numId w:val="4"/>
        </w:numPr>
        <w:rPr>
          <w:rFonts w:ascii="Arial" w:hAnsi="Arial" w:cs="Arial"/>
          <w:sz w:val="22"/>
          <w:szCs w:val="22"/>
        </w:rPr>
      </w:pPr>
      <w:r w:rsidRPr="008426F5">
        <w:rPr>
          <w:rFonts w:ascii="Arial" w:hAnsi="Arial" w:cs="Arial"/>
          <w:sz w:val="22"/>
          <w:szCs w:val="22"/>
        </w:rPr>
        <w:t>PROVISIONS TO MONITOR THE DATA</w:t>
      </w:r>
      <w:r w:rsidR="0055232E" w:rsidRPr="008426F5">
        <w:rPr>
          <w:rFonts w:ascii="Arial" w:hAnsi="Arial" w:cs="Arial"/>
          <w:sz w:val="22"/>
          <w:szCs w:val="22"/>
        </w:rPr>
        <w:t xml:space="preserve"> FOR THE SAFETY OF PARTICIPANTS</w:t>
      </w:r>
    </w:p>
    <w:p w14:paraId="0EBB2BDC" w14:textId="66C30F3B" w:rsidR="000523D1" w:rsidRPr="00F15377" w:rsidRDefault="00C52B0E" w:rsidP="00F15377">
      <w:pPr>
        <w:ind w:firstLine="0"/>
        <w:rPr>
          <w:rFonts w:ascii="Arial" w:hAnsi="Arial" w:cs="Arial"/>
        </w:rPr>
      </w:pPr>
      <w:r>
        <w:rPr>
          <w:rFonts w:ascii="Arial" w:hAnsi="Arial" w:cs="Arial"/>
        </w:rPr>
        <w:t>N/A</w:t>
      </w:r>
    </w:p>
    <w:p w14:paraId="7BA4FBEF" w14:textId="69DBE7F0" w:rsidR="00B2069E" w:rsidRPr="008426F5" w:rsidRDefault="00B2069E" w:rsidP="000F6764">
      <w:pPr>
        <w:pStyle w:val="Heading1"/>
        <w:numPr>
          <w:ilvl w:val="0"/>
          <w:numId w:val="4"/>
        </w:numPr>
        <w:rPr>
          <w:rFonts w:ascii="Arial" w:hAnsi="Arial" w:cs="Arial"/>
          <w:sz w:val="22"/>
          <w:szCs w:val="22"/>
        </w:rPr>
      </w:pPr>
      <w:r w:rsidRPr="008426F5">
        <w:rPr>
          <w:rFonts w:ascii="Arial" w:hAnsi="Arial" w:cs="Arial"/>
          <w:sz w:val="22"/>
          <w:szCs w:val="22"/>
        </w:rPr>
        <w:t>MEDICAL C</w:t>
      </w:r>
      <w:r w:rsidR="0055232E" w:rsidRPr="008426F5">
        <w:rPr>
          <w:rFonts w:ascii="Arial" w:hAnsi="Arial" w:cs="Arial"/>
          <w:sz w:val="22"/>
          <w:szCs w:val="22"/>
        </w:rPr>
        <w:t>ARE AND COMPENSATION FOR INJURY</w:t>
      </w:r>
    </w:p>
    <w:p w14:paraId="785957EE" w14:textId="0AB8989A" w:rsidR="00DA5FA1" w:rsidRPr="00720C32" w:rsidRDefault="00C52B0E" w:rsidP="00720C32">
      <w:pPr>
        <w:ind w:firstLine="0"/>
        <w:rPr>
          <w:rFonts w:ascii="Arial" w:hAnsi="Arial" w:cs="Arial"/>
        </w:rPr>
      </w:pPr>
      <w:r>
        <w:rPr>
          <w:rFonts w:ascii="Arial" w:hAnsi="Arial" w:cs="Arial"/>
        </w:rPr>
        <w:t>N/A</w:t>
      </w:r>
    </w:p>
    <w:p w14:paraId="6174209E" w14:textId="300E6FE6" w:rsidR="00B2069E" w:rsidRPr="008426F5" w:rsidRDefault="0055232E" w:rsidP="000F6764">
      <w:pPr>
        <w:pStyle w:val="Heading1"/>
        <w:numPr>
          <w:ilvl w:val="0"/>
          <w:numId w:val="4"/>
        </w:numPr>
        <w:rPr>
          <w:rFonts w:ascii="Arial" w:hAnsi="Arial" w:cs="Arial"/>
          <w:sz w:val="22"/>
          <w:szCs w:val="22"/>
        </w:rPr>
      </w:pPr>
      <w:r w:rsidRPr="008426F5">
        <w:rPr>
          <w:rFonts w:ascii="Arial" w:hAnsi="Arial" w:cs="Arial"/>
          <w:sz w:val="22"/>
          <w:szCs w:val="22"/>
        </w:rPr>
        <w:t>COST TO PARTICIPANTS</w:t>
      </w:r>
    </w:p>
    <w:p w14:paraId="7023E3AD" w14:textId="799234C1" w:rsidR="00DA5FA1" w:rsidRPr="00C52B0E" w:rsidRDefault="00C52B0E" w:rsidP="00720C32">
      <w:pPr>
        <w:ind w:firstLine="0"/>
        <w:rPr>
          <w:rFonts w:ascii="Times New Roman" w:eastAsia="Times New Roman" w:hAnsi="Times New Roman" w:cs="Times New Roman"/>
          <w:sz w:val="24"/>
          <w:szCs w:val="24"/>
        </w:rPr>
      </w:pPr>
      <w:r w:rsidRPr="00C52B0E">
        <w:rPr>
          <w:rFonts w:ascii="Arial" w:eastAsia="Times New Roman" w:hAnsi="Arial" w:cs="Arial"/>
          <w:color w:val="000000"/>
          <w:shd w:val="clear" w:color="auto" w:fill="FFFFFF"/>
        </w:rPr>
        <w:t>There is no financial cost for participating in the study. </w:t>
      </w:r>
    </w:p>
    <w:p w14:paraId="03CA79FB" w14:textId="348E29C1" w:rsidR="00B2069E" w:rsidRPr="008426F5" w:rsidRDefault="0055232E" w:rsidP="000F6764">
      <w:pPr>
        <w:pStyle w:val="Heading1"/>
        <w:numPr>
          <w:ilvl w:val="0"/>
          <w:numId w:val="4"/>
        </w:numPr>
        <w:rPr>
          <w:rFonts w:ascii="Arial" w:hAnsi="Arial" w:cs="Arial"/>
          <w:sz w:val="22"/>
          <w:szCs w:val="22"/>
        </w:rPr>
      </w:pPr>
      <w:r w:rsidRPr="008426F5">
        <w:rPr>
          <w:rFonts w:ascii="Arial" w:hAnsi="Arial" w:cs="Arial"/>
          <w:sz w:val="22"/>
          <w:szCs w:val="22"/>
        </w:rPr>
        <w:t>DRUG ADMINISTRATION</w:t>
      </w:r>
    </w:p>
    <w:p w14:paraId="4138DACC" w14:textId="25FA3464" w:rsidR="00DA5FA1" w:rsidRDefault="00C52B0E" w:rsidP="00720C32">
      <w:pPr>
        <w:ind w:firstLine="0"/>
        <w:rPr>
          <w:rFonts w:ascii="Arial" w:hAnsi="Arial" w:cs="Arial"/>
        </w:rPr>
      </w:pPr>
      <w:r>
        <w:rPr>
          <w:rFonts w:ascii="Arial" w:hAnsi="Arial" w:cs="Arial"/>
        </w:rPr>
        <w:t>N/A</w:t>
      </w:r>
    </w:p>
    <w:p w14:paraId="2D437D13" w14:textId="4B09A640" w:rsidR="006F1831" w:rsidRPr="008426F5" w:rsidRDefault="006E3D87" w:rsidP="000F6764">
      <w:pPr>
        <w:pStyle w:val="Heading1"/>
        <w:numPr>
          <w:ilvl w:val="0"/>
          <w:numId w:val="4"/>
        </w:numPr>
        <w:rPr>
          <w:rFonts w:ascii="Arial" w:hAnsi="Arial" w:cs="Arial"/>
          <w:sz w:val="22"/>
          <w:szCs w:val="22"/>
        </w:rPr>
      </w:pPr>
      <w:r w:rsidRPr="008426F5">
        <w:rPr>
          <w:rFonts w:ascii="Arial" w:hAnsi="Arial" w:cs="Arial"/>
          <w:sz w:val="22"/>
          <w:szCs w:val="22"/>
        </w:rPr>
        <w:t xml:space="preserve">INVESTIGATIONAL </w:t>
      </w:r>
      <w:r w:rsidR="0055232E" w:rsidRPr="008426F5">
        <w:rPr>
          <w:rFonts w:ascii="Arial" w:hAnsi="Arial" w:cs="Arial"/>
          <w:sz w:val="22"/>
          <w:szCs w:val="22"/>
        </w:rPr>
        <w:t>DEVICES</w:t>
      </w:r>
    </w:p>
    <w:p w14:paraId="151CA42A" w14:textId="758C648C" w:rsidR="00DA5FA1" w:rsidRDefault="00C52B0E" w:rsidP="00720C32">
      <w:pPr>
        <w:ind w:firstLine="0"/>
        <w:rPr>
          <w:rFonts w:ascii="Arial" w:hAnsi="Arial" w:cs="Arial"/>
        </w:rPr>
      </w:pPr>
      <w:r>
        <w:rPr>
          <w:rFonts w:ascii="Arial" w:hAnsi="Arial" w:cs="Arial"/>
        </w:rPr>
        <w:lastRenderedPageBreak/>
        <w:t>N/A</w:t>
      </w:r>
    </w:p>
    <w:p w14:paraId="15D696B0" w14:textId="72418A7D" w:rsidR="00B2069E" w:rsidRPr="008426F5" w:rsidRDefault="0055232E" w:rsidP="000F6764">
      <w:pPr>
        <w:pStyle w:val="Heading1"/>
        <w:numPr>
          <w:ilvl w:val="0"/>
          <w:numId w:val="4"/>
        </w:numPr>
        <w:rPr>
          <w:rFonts w:ascii="Arial" w:hAnsi="Arial" w:cs="Arial"/>
          <w:sz w:val="22"/>
          <w:szCs w:val="22"/>
        </w:rPr>
      </w:pPr>
      <w:r w:rsidRPr="130B2B1C">
        <w:rPr>
          <w:rFonts w:ascii="Arial" w:hAnsi="Arial" w:cs="Arial"/>
          <w:sz w:val="22"/>
          <w:szCs w:val="22"/>
        </w:rPr>
        <w:t>WORKING WITH OTHER INSTITUTIONS</w:t>
      </w:r>
    </w:p>
    <w:p w14:paraId="3D170E95" w14:textId="6EF985BC" w:rsidR="00DA5FA1" w:rsidRPr="00C52B0E" w:rsidRDefault="00C52B0E" w:rsidP="0041591C">
      <w:pPr>
        <w:ind w:firstLine="0"/>
        <w:rPr>
          <w:rFonts w:ascii="Arial" w:hAnsi="Arial" w:cs="Arial"/>
        </w:rPr>
      </w:pPr>
      <w:r>
        <w:rPr>
          <w:rFonts w:ascii="Arial" w:hAnsi="Arial" w:cs="Arial"/>
        </w:rPr>
        <w:t>N/A</w:t>
      </w:r>
    </w:p>
    <w:p w14:paraId="250AC085" w14:textId="3C3BC539" w:rsidR="00B2069E" w:rsidRPr="008426F5" w:rsidRDefault="00B2069E" w:rsidP="000F6764">
      <w:pPr>
        <w:pStyle w:val="Heading1"/>
        <w:numPr>
          <w:ilvl w:val="0"/>
          <w:numId w:val="4"/>
        </w:numPr>
        <w:rPr>
          <w:rFonts w:ascii="Arial" w:hAnsi="Arial" w:cs="Arial"/>
          <w:sz w:val="22"/>
          <w:szCs w:val="22"/>
        </w:rPr>
      </w:pPr>
      <w:r w:rsidRPr="008426F5">
        <w:rPr>
          <w:rFonts w:ascii="Arial" w:hAnsi="Arial" w:cs="Arial"/>
          <w:sz w:val="22"/>
          <w:szCs w:val="22"/>
        </w:rPr>
        <w:t>SHARIN</w:t>
      </w:r>
      <w:r w:rsidR="0055232E" w:rsidRPr="008426F5">
        <w:rPr>
          <w:rFonts w:ascii="Arial" w:hAnsi="Arial" w:cs="Arial"/>
          <w:sz w:val="22"/>
          <w:szCs w:val="22"/>
        </w:rPr>
        <w:t>G OF RESULTS WITH PARTICIPANTS</w:t>
      </w:r>
    </w:p>
    <w:p w14:paraId="54D677A9" w14:textId="7FE22167" w:rsidR="00DA5FA1" w:rsidRPr="00C52B0E" w:rsidRDefault="00C52B0E" w:rsidP="000F6764">
      <w:pPr>
        <w:ind w:firstLine="0"/>
        <w:rPr>
          <w:rFonts w:ascii="Times New Roman" w:eastAsia="Times New Roman" w:hAnsi="Times New Roman" w:cs="Times New Roman"/>
          <w:sz w:val="24"/>
          <w:szCs w:val="24"/>
        </w:rPr>
      </w:pPr>
      <w:r w:rsidRPr="00C52B0E">
        <w:rPr>
          <w:rFonts w:ascii="Arial" w:eastAsia="Times New Roman" w:hAnsi="Arial" w:cs="Arial"/>
          <w:color w:val="000000"/>
          <w:shd w:val="clear" w:color="auto" w:fill="FFFFFF"/>
        </w:rPr>
        <w:t>The results of this research will not be shared with participants. </w:t>
      </w:r>
    </w:p>
    <w:p w14:paraId="0D13F234" w14:textId="552F22E8" w:rsidR="00924C8A" w:rsidRPr="008426F5" w:rsidRDefault="00924C8A" w:rsidP="00924C8A">
      <w:pPr>
        <w:pStyle w:val="Heading1"/>
        <w:numPr>
          <w:ilvl w:val="0"/>
          <w:numId w:val="4"/>
        </w:numPr>
        <w:rPr>
          <w:rFonts w:ascii="Arial" w:hAnsi="Arial" w:cs="Arial"/>
          <w:sz w:val="22"/>
          <w:szCs w:val="22"/>
        </w:rPr>
      </w:pPr>
      <w:r w:rsidRPr="5E01280A">
        <w:rPr>
          <w:rFonts w:ascii="Arial" w:hAnsi="Arial" w:cs="Arial"/>
          <w:sz w:val="22"/>
          <w:szCs w:val="22"/>
        </w:rPr>
        <w:t>REFERENCES</w:t>
      </w:r>
    </w:p>
    <w:p w14:paraId="5A887CF0" w14:textId="212862F5" w:rsidR="00924C8A" w:rsidRDefault="00C52B0E" w:rsidP="5E01280A">
      <w:pPr>
        <w:ind w:firstLine="0"/>
        <w:rPr>
          <w:rFonts w:ascii="Arial" w:hAnsi="Arial" w:cs="Arial"/>
        </w:rPr>
      </w:pPr>
      <w:r>
        <w:rPr>
          <w:rFonts w:ascii="Arial" w:hAnsi="Arial" w:cs="Arial"/>
        </w:rPr>
        <w:t>N/A</w:t>
      </w:r>
    </w:p>
    <w:p w14:paraId="51B4E723" w14:textId="77777777" w:rsidR="00924C8A" w:rsidRPr="000F6764" w:rsidRDefault="00924C8A" w:rsidP="000F6764">
      <w:pPr>
        <w:ind w:firstLine="0"/>
        <w:rPr>
          <w:rFonts w:ascii="Arial" w:hAnsi="Arial" w:cs="Arial"/>
        </w:rPr>
      </w:pPr>
    </w:p>
    <w:sectPr w:rsidR="00924C8A" w:rsidRPr="000F6764" w:rsidSect="00DA5FA1">
      <w:footerReference w:type="default" r:id="rId18"/>
      <w:pgSz w:w="12240" w:h="15840"/>
      <w:pgMar w:top="1440" w:right="1440" w:bottom="1440" w:left="1440" w:header="720" w:footer="541"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hristina Collins" w:date="2023-08-31T11:47:00Z" w:initials="CC">
    <w:p w14:paraId="3780F839" w14:textId="59984B2B" w:rsidR="1A310862" w:rsidRDefault="1A310862">
      <w:pPr>
        <w:pStyle w:val="CommentText"/>
      </w:pPr>
      <w:r>
        <w:t>50 subjects is the minimum for our sample size, so we elected to recruit 60 participants.  We mention 50 to clarify our calculations.  Thank you!</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80F8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B6C91E8" w16cex:dateUtc="2023-08-31T1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80F839" w16cid:durableId="7B6C91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7AAA4" w14:textId="77777777" w:rsidR="00FA723A" w:rsidRDefault="00FA723A">
      <w:r>
        <w:separator/>
      </w:r>
    </w:p>
  </w:endnote>
  <w:endnote w:type="continuationSeparator" w:id="0">
    <w:p w14:paraId="5B9D7B74" w14:textId="77777777" w:rsidR="00FA723A" w:rsidRDefault="00FA723A">
      <w:r>
        <w:continuationSeparator/>
      </w:r>
    </w:p>
  </w:endnote>
  <w:endnote w:type="continuationNotice" w:id="1">
    <w:p w14:paraId="6A1988B5" w14:textId="77777777" w:rsidR="00FA723A" w:rsidRDefault="00FA72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Roboto">
    <w:panose1 w:val="02000000000000000000"/>
    <w:charset w:val="00"/>
    <w:family w:val="auto"/>
    <w:pitch w:val="variable"/>
    <w:sig w:usb0="E0000AFF" w:usb1="5000217F" w:usb2="00000021" w:usb3="00000000" w:csb0="0000019F" w:csb1="00000000"/>
  </w:font>
  <w:font w:name="Times">
    <w:altName w:val="Times New Roman"/>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3C6C" w14:textId="7D016F54" w:rsidR="00023393" w:rsidRPr="00184912" w:rsidRDefault="00023393" w:rsidP="00F55C61">
    <w:pPr>
      <w:ind w:firstLine="0"/>
      <w:rPr>
        <w:rFonts w:ascii="Times New Roman" w:hAnsi="Times New Roman" w:cs="Times New Roman"/>
        <w:b/>
        <w:sz w:val="20"/>
        <w:szCs w:val="20"/>
      </w:rPr>
    </w:pPr>
    <w:r w:rsidRPr="00184912">
      <w:rPr>
        <w:rFonts w:ascii="Times New Roman" w:hAnsi="Times New Roman" w:cs="Times New Roman"/>
        <w:sz w:val="16"/>
        <w:szCs w:val="16"/>
      </w:rPr>
      <w:t>IRB Do</w:t>
    </w:r>
    <w:r>
      <w:rPr>
        <w:rFonts w:ascii="Times New Roman" w:hAnsi="Times New Roman" w:cs="Times New Roman"/>
        <w:sz w:val="16"/>
        <w:szCs w:val="16"/>
      </w:rPr>
      <w:t xml:space="preserve">cument Revision Date: August 22, </w:t>
    </w:r>
    <w:proofErr w:type="gramStart"/>
    <w:r>
      <w:rPr>
        <w:rFonts w:ascii="Times New Roman" w:hAnsi="Times New Roman" w:cs="Times New Roman"/>
        <w:sz w:val="16"/>
        <w:szCs w:val="16"/>
      </w:rPr>
      <w:t>2022</w:t>
    </w:r>
    <w:proofErr w:type="gramEnd"/>
    <w:r>
      <w:rPr>
        <w:rFonts w:ascii="Times New Roman" w:hAnsi="Times New Roman" w:cs="Times New Roman"/>
        <w:sz w:val="16"/>
        <w:szCs w:val="16"/>
      </w:rPr>
      <w:tab/>
    </w:r>
    <w:r w:rsidRPr="00184912">
      <w:rPr>
        <w:rFonts w:ascii="Times New Roman" w:hAnsi="Times New Roman" w:cs="Times New Roman"/>
        <w:sz w:val="20"/>
        <w:szCs w:val="20"/>
      </w:rPr>
      <w:tab/>
    </w:r>
    <w:r w:rsidRPr="00184912">
      <w:rPr>
        <w:rFonts w:ascii="Times New Roman" w:hAnsi="Times New Roman" w:cs="Times New Roman"/>
        <w:sz w:val="20"/>
        <w:szCs w:val="20"/>
      </w:rPr>
      <w:tab/>
    </w:r>
    <w:r w:rsidRPr="00184912">
      <w:rPr>
        <w:rFonts w:ascii="Times New Roman" w:hAnsi="Times New Roman" w:cs="Times New Roman"/>
        <w:sz w:val="20"/>
        <w:szCs w:val="20"/>
      </w:rPr>
      <w:tab/>
    </w:r>
    <w:r w:rsidRPr="00184912">
      <w:rPr>
        <w:rFonts w:ascii="Times New Roman" w:hAnsi="Times New Roman" w:cs="Times New Roman"/>
        <w:sz w:val="20"/>
        <w:szCs w:val="20"/>
      </w:rPr>
      <w:tab/>
    </w:r>
    <w:r w:rsidRPr="00184912">
      <w:rPr>
        <w:rFonts w:ascii="Times New Roman" w:hAnsi="Times New Roman" w:cs="Times New Roman"/>
        <w:sz w:val="20"/>
        <w:szCs w:val="20"/>
      </w:rPr>
      <w:tab/>
    </w:r>
    <w:r w:rsidRPr="00184912">
      <w:rPr>
        <w:rFonts w:ascii="Times New Roman" w:hAnsi="Times New Roman" w:cs="Times New Roman"/>
        <w:sz w:val="20"/>
        <w:szCs w:val="20"/>
      </w:rPr>
      <w:tab/>
      <w:t xml:space="preserve">Page </w:t>
    </w:r>
    <w:r w:rsidRPr="00184912">
      <w:rPr>
        <w:rFonts w:ascii="Times New Roman" w:hAnsi="Times New Roman" w:cs="Times New Roman"/>
        <w:b/>
        <w:sz w:val="20"/>
        <w:szCs w:val="20"/>
      </w:rPr>
      <w:fldChar w:fldCharType="begin"/>
    </w:r>
    <w:r w:rsidRPr="00184912">
      <w:rPr>
        <w:rFonts w:ascii="Times New Roman" w:hAnsi="Times New Roman" w:cs="Times New Roman"/>
        <w:b/>
        <w:sz w:val="20"/>
        <w:szCs w:val="20"/>
      </w:rPr>
      <w:instrText xml:space="preserve"> PAGE </w:instrText>
    </w:r>
    <w:r w:rsidRPr="00184912">
      <w:rPr>
        <w:rFonts w:ascii="Times New Roman" w:hAnsi="Times New Roman" w:cs="Times New Roman"/>
        <w:b/>
        <w:sz w:val="20"/>
        <w:szCs w:val="20"/>
      </w:rPr>
      <w:fldChar w:fldCharType="separate"/>
    </w:r>
    <w:r w:rsidR="00514BC2">
      <w:rPr>
        <w:rFonts w:ascii="Times New Roman" w:hAnsi="Times New Roman" w:cs="Times New Roman"/>
        <w:b/>
        <w:noProof/>
        <w:sz w:val="20"/>
        <w:szCs w:val="20"/>
      </w:rPr>
      <w:t>2</w:t>
    </w:r>
    <w:r w:rsidRPr="00184912">
      <w:rPr>
        <w:rFonts w:ascii="Times New Roman" w:hAnsi="Times New Roman" w:cs="Times New Roman"/>
        <w:b/>
        <w:sz w:val="20"/>
        <w:szCs w:val="20"/>
      </w:rPr>
      <w:fldChar w:fldCharType="end"/>
    </w:r>
    <w:r w:rsidRPr="00184912">
      <w:rPr>
        <w:rFonts w:ascii="Times New Roman" w:hAnsi="Times New Roman" w:cs="Times New Roman"/>
        <w:sz w:val="20"/>
        <w:szCs w:val="20"/>
      </w:rPr>
      <w:t xml:space="preserve"> of </w:t>
    </w:r>
    <w:r w:rsidRPr="00184912">
      <w:rPr>
        <w:rFonts w:ascii="Times New Roman" w:hAnsi="Times New Roman" w:cs="Times New Roman"/>
        <w:b/>
        <w:sz w:val="20"/>
        <w:szCs w:val="20"/>
      </w:rPr>
      <w:fldChar w:fldCharType="begin"/>
    </w:r>
    <w:r w:rsidRPr="00184912">
      <w:rPr>
        <w:rFonts w:ascii="Times New Roman" w:hAnsi="Times New Roman" w:cs="Times New Roman"/>
        <w:b/>
        <w:sz w:val="20"/>
        <w:szCs w:val="20"/>
      </w:rPr>
      <w:instrText xml:space="preserve"> NUMPAGES  </w:instrText>
    </w:r>
    <w:r w:rsidRPr="00184912">
      <w:rPr>
        <w:rFonts w:ascii="Times New Roman" w:hAnsi="Times New Roman" w:cs="Times New Roman"/>
        <w:b/>
        <w:sz w:val="20"/>
        <w:szCs w:val="20"/>
      </w:rPr>
      <w:fldChar w:fldCharType="separate"/>
    </w:r>
    <w:r w:rsidR="00514BC2">
      <w:rPr>
        <w:rFonts w:ascii="Times New Roman" w:hAnsi="Times New Roman" w:cs="Times New Roman"/>
        <w:b/>
        <w:noProof/>
        <w:sz w:val="20"/>
        <w:szCs w:val="20"/>
      </w:rPr>
      <w:t>8</w:t>
    </w:r>
    <w:r w:rsidRPr="00184912">
      <w:rPr>
        <w:rFonts w:ascii="Times New Roman" w:hAnsi="Times New Roman" w:cs="Times New Roman"/>
        <w:b/>
        <w:sz w:val="20"/>
        <w:szCs w:val="20"/>
      </w:rPr>
      <w:fldChar w:fldCharType="end"/>
    </w:r>
  </w:p>
  <w:p w14:paraId="3BEBE242" w14:textId="0918FD6C" w:rsidR="00023393" w:rsidRPr="00F17B29" w:rsidRDefault="00023393" w:rsidP="00F17B29">
    <w:pPr>
      <w:pStyle w:val="Footer"/>
      <w:tabs>
        <w:tab w:val="right" w:pos="9900"/>
      </w:tabs>
      <w:ind w:firstLine="0"/>
      <w:jc w:val="both"/>
      <w:rPr>
        <w:rFonts w:ascii="Times New Roman" w:hAnsi="Times New Roman" w:cs="Times New Roman"/>
        <w:sz w:val="16"/>
        <w:szCs w:val="16"/>
      </w:rPr>
    </w:pPr>
    <w:r w:rsidRPr="00184912">
      <w:rPr>
        <w:rFonts w:ascii="Times New Roman" w:hAnsi="Times New Roman" w:cs="Times New Roman"/>
        <w:sz w:val="16"/>
        <w:szCs w:val="16"/>
      </w:rPr>
      <w:t>HRP-50</w:t>
    </w:r>
    <w:r>
      <w:rPr>
        <w:rFonts w:ascii="Times New Roman" w:hAnsi="Times New Roman" w:cs="Times New Roman"/>
        <w:sz w:val="16"/>
        <w:szCs w:val="16"/>
      </w:rPr>
      <w:t>3</w:t>
    </w:r>
    <w:r w:rsidRPr="00184912">
      <w:rPr>
        <w:rFonts w:ascii="Times New Roman" w:hAnsi="Times New Roman" w:cs="Times New Roman"/>
        <w:sz w:val="16"/>
        <w:szCs w:val="16"/>
      </w:rPr>
      <w:t xml:space="preserve">: </w:t>
    </w:r>
    <w:r>
      <w:rPr>
        <w:rFonts w:ascii="Times New Roman" w:hAnsi="Times New Roman" w:cs="Times New Roman"/>
        <w:sz w:val="16"/>
        <w:szCs w:val="16"/>
      </w:rPr>
      <w:t>TEMPLATE – Protocol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D877E" w14:textId="77777777" w:rsidR="00FA723A" w:rsidRDefault="00FA723A">
      <w:r>
        <w:separator/>
      </w:r>
    </w:p>
  </w:footnote>
  <w:footnote w:type="continuationSeparator" w:id="0">
    <w:p w14:paraId="6D98C02B" w14:textId="77777777" w:rsidR="00FA723A" w:rsidRDefault="00FA723A">
      <w:r>
        <w:continuationSeparator/>
      </w:r>
    </w:p>
  </w:footnote>
  <w:footnote w:type="continuationNotice" w:id="1">
    <w:p w14:paraId="63EB3D44" w14:textId="77777777" w:rsidR="00FA723A" w:rsidRDefault="00FA72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61BE"/>
    <w:multiLevelType w:val="hybridMultilevel"/>
    <w:tmpl w:val="06A6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64F83"/>
    <w:multiLevelType w:val="hybridMultilevel"/>
    <w:tmpl w:val="447A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A7992"/>
    <w:multiLevelType w:val="hybridMultilevel"/>
    <w:tmpl w:val="494A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3484D"/>
    <w:multiLevelType w:val="hybridMultilevel"/>
    <w:tmpl w:val="ED14B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1E7D12"/>
    <w:multiLevelType w:val="hybridMultilevel"/>
    <w:tmpl w:val="179C36E8"/>
    <w:lvl w:ilvl="0" w:tplc="A0B251F8">
      <w:start w:val="1"/>
      <w:numFmt w:val="upperRoman"/>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8F6E42"/>
    <w:multiLevelType w:val="hybridMultilevel"/>
    <w:tmpl w:val="60C2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6460B"/>
    <w:multiLevelType w:val="hybridMultilevel"/>
    <w:tmpl w:val="A15A716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7" w15:restartNumberingAfterBreak="0">
    <w:nsid w:val="29B965FA"/>
    <w:multiLevelType w:val="hybridMultilevel"/>
    <w:tmpl w:val="06BA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16206"/>
    <w:multiLevelType w:val="hybridMultilevel"/>
    <w:tmpl w:val="7408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C15A1D"/>
    <w:multiLevelType w:val="hybridMultilevel"/>
    <w:tmpl w:val="99FE2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A3159"/>
    <w:multiLevelType w:val="hybridMultilevel"/>
    <w:tmpl w:val="D8C8FCDE"/>
    <w:lvl w:ilvl="0" w:tplc="559A84B8">
      <w:start w:val="1"/>
      <w:numFmt w:val="bullet"/>
      <w:lvlText w:val=""/>
      <w:lvlJc w:val="left"/>
      <w:pPr>
        <w:ind w:left="720" w:hanging="360"/>
      </w:pPr>
      <w:rPr>
        <w:rFonts w:ascii="Symbol" w:hAnsi="Symbol" w:hint="default"/>
      </w:rPr>
    </w:lvl>
    <w:lvl w:ilvl="1" w:tplc="00169F1C">
      <w:start w:val="1"/>
      <w:numFmt w:val="bullet"/>
      <w:lvlText w:val="o"/>
      <w:lvlJc w:val="left"/>
      <w:pPr>
        <w:ind w:left="1440" w:hanging="360"/>
      </w:pPr>
      <w:rPr>
        <w:rFonts w:ascii="Courier New" w:hAnsi="Courier New" w:hint="default"/>
      </w:rPr>
    </w:lvl>
    <w:lvl w:ilvl="2" w:tplc="5BB498C4">
      <w:start w:val="1"/>
      <w:numFmt w:val="bullet"/>
      <w:lvlText w:val=""/>
      <w:lvlJc w:val="left"/>
      <w:pPr>
        <w:ind w:left="2160" w:hanging="360"/>
      </w:pPr>
      <w:rPr>
        <w:rFonts w:ascii="Wingdings" w:hAnsi="Wingdings" w:hint="default"/>
      </w:rPr>
    </w:lvl>
    <w:lvl w:ilvl="3" w:tplc="0BDC4652">
      <w:start w:val="1"/>
      <w:numFmt w:val="bullet"/>
      <w:lvlText w:val=""/>
      <w:lvlJc w:val="left"/>
      <w:pPr>
        <w:ind w:left="2880" w:hanging="360"/>
      </w:pPr>
      <w:rPr>
        <w:rFonts w:ascii="Symbol" w:hAnsi="Symbol" w:hint="default"/>
      </w:rPr>
    </w:lvl>
    <w:lvl w:ilvl="4" w:tplc="1DC8DF14">
      <w:start w:val="1"/>
      <w:numFmt w:val="bullet"/>
      <w:lvlText w:val="o"/>
      <w:lvlJc w:val="left"/>
      <w:pPr>
        <w:ind w:left="3600" w:hanging="360"/>
      </w:pPr>
      <w:rPr>
        <w:rFonts w:ascii="Courier New" w:hAnsi="Courier New" w:hint="default"/>
      </w:rPr>
    </w:lvl>
    <w:lvl w:ilvl="5" w:tplc="BEC4F3E8">
      <w:start w:val="1"/>
      <w:numFmt w:val="bullet"/>
      <w:lvlText w:val=""/>
      <w:lvlJc w:val="left"/>
      <w:pPr>
        <w:ind w:left="4320" w:hanging="360"/>
      </w:pPr>
      <w:rPr>
        <w:rFonts w:ascii="Wingdings" w:hAnsi="Wingdings" w:hint="default"/>
      </w:rPr>
    </w:lvl>
    <w:lvl w:ilvl="6" w:tplc="B072B660">
      <w:start w:val="1"/>
      <w:numFmt w:val="bullet"/>
      <w:lvlText w:val=""/>
      <w:lvlJc w:val="left"/>
      <w:pPr>
        <w:ind w:left="5040" w:hanging="360"/>
      </w:pPr>
      <w:rPr>
        <w:rFonts w:ascii="Symbol" w:hAnsi="Symbol" w:hint="default"/>
      </w:rPr>
    </w:lvl>
    <w:lvl w:ilvl="7" w:tplc="EE9A4EAC">
      <w:start w:val="1"/>
      <w:numFmt w:val="bullet"/>
      <w:lvlText w:val="o"/>
      <w:lvlJc w:val="left"/>
      <w:pPr>
        <w:ind w:left="5760" w:hanging="360"/>
      </w:pPr>
      <w:rPr>
        <w:rFonts w:ascii="Courier New" w:hAnsi="Courier New" w:hint="default"/>
      </w:rPr>
    </w:lvl>
    <w:lvl w:ilvl="8" w:tplc="748CBAE2">
      <w:start w:val="1"/>
      <w:numFmt w:val="bullet"/>
      <w:lvlText w:val=""/>
      <w:lvlJc w:val="left"/>
      <w:pPr>
        <w:ind w:left="6480" w:hanging="360"/>
      </w:pPr>
      <w:rPr>
        <w:rFonts w:ascii="Wingdings" w:hAnsi="Wingdings" w:hint="default"/>
      </w:rPr>
    </w:lvl>
  </w:abstractNum>
  <w:abstractNum w:abstractNumId="11" w15:restartNumberingAfterBreak="0">
    <w:nsid w:val="471B0CE0"/>
    <w:multiLevelType w:val="hybridMultilevel"/>
    <w:tmpl w:val="299EF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FC293A"/>
    <w:multiLevelType w:val="hybridMultilevel"/>
    <w:tmpl w:val="9318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321B4"/>
    <w:multiLevelType w:val="hybridMultilevel"/>
    <w:tmpl w:val="4AC0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D33DD4"/>
    <w:multiLevelType w:val="hybridMultilevel"/>
    <w:tmpl w:val="72EE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365484"/>
    <w:multiLevelType w:val="hybridMultilevel"/>
    <w:tmpl w:val="413A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9C1E35"/>
    <w:multiLevelType w:val="hybridMultilevel"/>
    <w:tmpl w:val="22E4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60423C"/>
    <w:multiLevelType w:val="hybridMultilevel"/>
    <w:tmpl w:val="6FD6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D64C4D"/>
    <w:multiLevelType w:val="hybridMultilevel"/>
    <w:tmpl w:val="FEB4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0534508">
    <w:abstractNumId w:val="10"/>
  </w:num>
  <w:num w:numId="2" w16cid:durableId="1519660642">
    <w:abstractNumId w:val="11"/>
  </w:num>
  <w:num w:numId="3" w16cid:durableId="543979058">
    <w:abstractNumId w:val="3"/>
  </w:num>
  <w:num w:numId="4" w16cid:durableId="1532378666">
    <w:abstractNumId w:val="4"/>
  </w:num>
  <w:num w:numId="5" w16cid:durableId="1588273061">
    <w:abstractNumId w:val="16"/>
  </w:num>
  <w:num w:numId="6" w16cid:durableId="868951889">
    <w:abstractNumId w:val="0"/>
  </w:num>
  <w:num w:numId="7" w16cid:durableId="431629177">
    <w:abstractNumId w:val="5"/>
  </w:num>
  <w:num w:numId="8" w16cid:durableId="24527608">
    <w:abstractNumId w:val="2"/>
  </w:num>
  <w:num w:numId="9" w16cid:durableId="942766876">
    <w:abstractNumId w:val="7"/>
  </w:num>
  <w:num w:numId="10" w16cid:durableId="263802097">
    <w:abstractNumId w:val="1"/>
  </w:num>
  <w:num w:numId="11" w16cid:durableId="213077809">
    <w:abstractNumId w:val="8"/>
  </w:num>
  <w:num w:numId="12" w16cid:durableId="1675569532">
    <w:abstractNumId w:val="17"/>
  </w:num>
  <w:num w:numId="13" w16cid:durableId="1279948992">
    <w:abstractNumId w:val="18"/>
  </w:num>
  <w:num w:numId="14" w16cid:durableId="1597325493">
    <w:abstractNumId w:val="14"/>
  </w:num>
  <w:num w:numId="15" w16cid:durableId="1372145535">
    <w:abstractNumId w:val="13"/>
  </w:num>
  <w:num w:numId="16" w16cid:durableId="47808448">
    <w:abstractNumId w:val="15"/>
  </w:num>
  <w:num w:numId="17" w16cid:durableId="885339686">
    <w:abstractNumId w:val="12"/>
  </w:num>
  <w:num w:numId="18" w16cid:durableId="785544012">
    <w:abstractNumId w:val="9"/>
  </w:num>
  <w:num w:numId="19" w16cid:durableId="2085100844">
    <w:abstractNumId w:val="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Collins">
    <w15:presenceInfo w15:providerId="AD" w15:userId="S::chco5216@colorado.edu::8a0b1f53-9c1d-46c3-b6fe-33394ee381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69E"/>
    <w:rsid w:val="000001C5"/>
    <w:rsid w:val="00005AE4"/>
    <w:rsid w:val="00016D75"/>
    <w:rsid w:val="00023393"/>
    <w:rsid w:val="000278AA"/>
    <w:rsid w:val="0003163A"/>
    <w:rsid w:val="000523D1"/>
    <w:rsid w:val="000524A8"/>
    <w:rsid w:val="0006545D"/>
    <w:rsid w:val="00066713"/>
    <w:rsid w:val="0009196A"/>
    <w:rsid w:val="000A5A8A"/>
    <w:rsid w:val="000C746A"/>
    <w:rsid w:val="000C7FC7"/>
    <w:rsid w:val="000D68A9"/>
    <w:rsid w:val="000E74C0"/>
    <w:rsid w:val="000F1338"/>
    <w:rsid w:val="000F6764"/>
    <w:rsid w:val="0011488A"/>
    <w:rsid w:val="00122987"/>
    <w:rsid w:val="00136E9C"/>
    <w:rsid w:val="00137B63"/>
    <w:rsid w:val="00140168"/>
    <w:rsid w:val="00140C08"/>
    <w:rsid w:val="00141C02"/>
    <w:rsid w:val="00147DBC"/>
    <w:rsid w:val="001529EF"/>
    <w:rsid w:val="00184912"/>
    <w:rsid w:val="00191797"/>
    <w:rsid w:val="001B08FB"/>
    <w:rsid w:val="001B33DA"/>
    <w:rsid w:val="001C2ACD"/>
    <w:rsid w:val="001C2E88"/>
    <w:rsid w:val="001D2986"/>
    <w:rsid w:val="001D7EB6"/>
    <w:rsid w:val="001E7B2F"/>
    <w:rsid w:val="00211BA6"/>
    <w:rsid w:val="00212C36"/>
    <w:rsid w:val="00216E95"/>
    <w:rsid w:val="00220290"/>
    <w:rsid w:val="00224A65"/>
    <w:rsid w:val="002251B7"/>
    <w:rsid w:val="00225AAC"/>
    <w:rsid w:val="002274B7"/>
    <w:rsid w:val="00227BC0"/>
    <w:rsid w:val="0023228E"/>
    <w:rsid w:val="0024475F"/>
    <w:rsid w:val="00252C88"/>
    <w:rsid w:val="0025486F"/>
    <w:rsid w:val="00262391"/>
    <w:rsid w:val="0026280D"/>
    <w:rsid w:val="00271DDE"/>
    <w:rsid w:val="00274AF3"/>
    <w:rsid w:val="002840C5"/>
    <w:rsid w:val="0028746D"/>
    <w:rsid w:val="00296C07"/>
    <w:rsid w:val="002A347D"/>
    <w:rsid w:val="002A3C22"/>
    <w:rsid w:val="002A4F9D"/>
    <w:rsid w:val="002B660A"/>
    <w:rsid w:val="002C04AD"/>
    <w:rsid w:val="002C1899"/>
    <w:rsid w:val="002C51B7"/>
    <w:rsid w:val="002D1F48"/>
    <w:rsid w:val="002D3FE3"/>
    <w:rsid w:val="002D7FF9"/>
    <w:rsid w:val="002E4B61"/>
    <w:rsid w:val="002F005D"/>
    <w:rsid w:val="002F2939"/>
    <w:rsid w:val="002F2D51"/>
    <w:rsid w:val="002F2E86"/>
    <w:rsid w:val="002F4262"/>
    <w:rsid w:val="002F538D"/>
    <w:rsid w:val="003128DB"/>
    <w:rsid w:val="00342CD5"/>
    <w:rsid w:val="00355F2C"/>
    <w:rsid w:val="0035731A"/>
    <w:rsid w:val="0036338E"/>
    <w:rsid w:val="00382CCF"/>
    <w:rsid w:val="0039574B"/>
    <w:rsid w:val="003A2CBF"/>
    <w:rsid w:val="003A77F5"/>
    <w:rsid w:val="003B3A60"/>
    <w:rsid w:val="003B4F75"/>
    <w:rsid w:val="003B7226"/>
    <w:rsid w:val="003BD3CB"/>
    <w:rsid w:val="003C0FE7"/>
    <w:rsid w:val="003C5D4B"/>
    <w:rsid w:val="003E1BFD"/>
    <w:rsid w:val="003E5B55"/>
    <w:rsid w:val="003E5C77"/>
    <w:rsid w:val="003E6891"/>
    <w:rsid w:val="003E68C5"/>
    <w:rsid w:val="00403CDE"/>
    <w:rsid w:val="0040477C"/>
    <w:rsid w:val="00405BD1"/>
    <w:rsid w:val="0040604F"/>
    <w:rsid w:val="0041591C"/>
    <w:rsid w:val="0043013A"/>
    <w:rsid w:val="00437466"/>
    <w:rsid w:val="004412BF"/>
    <w:rsid w:val="00447495"/>
    <w:rsid w:val="0045179A"/>
    <w:rsid w:val="0045202E"/>
    <w:rsid w:val="00455BD0"/>
    <w:rsid w:val="00461351"/>
    <w:rsid w:val="00467471"/>
    <w:rsid w:val="00471C97"/>
    <w:rsid w:val="004724FD"/>
    <w:rsid w:val="0049037E"/>
    <w:rsid w:val="004A1B1B"/>
    <w:rsid w:val="004B3474"/>
    <w:rsid w:val="004B439B"/>
    <w:rsid w:val="004B466F"/>
    <w:rsid w:val="004D6901"/>
    <w:rsid w:val="004E4580"/>
    <w:rsid w:val="004F1DA7"/>
    <w:rsid w:val="00503D52"/>
    <w:rsid w:val="00514BC2"/>
    <w:rsid w:val="005159B2"/>
    <w:rsid w:val="005302BB"/>
    <w:rsid w:val="00530E84"/>
    <w:rsid w:val="00543930"/>
    <w:rsid w:val="00547781"/>
    <w:rsid w:val="0055232E"/>
    <w:rsid w:val="00560305"/>
    <w:rsid w:val="00592EB9"/>
    <w:rsid w:val="005B6992"/>
    <w:rsid w:val="005C2DEA"/>
    <w:rsid w:val="005C7750"/>
    <w:rsid w:val="005D2A8B"/>
    <w:rsid w:val="005F5193"/>
    <w:rsid w:val="00606156"/>
    <w:rsid w:val="00610E7B"/>
    <w:rsid w:val="006145FE"/>
    <w:rsid w:val="00650409"/>
    <w:rsid w:val="006608A3"/>
    <w:rsid w:val="0066696B"/>
    <w:rsid w:val="00672F1F"/>
    <w:rsid w:val="00683D8E"/>
    <w:rsid w:val="006841A3"/>
    <w:rsid w:val="00685BC5"/>
    <w:rsid w:val="00686B2E"/>
    <w:rsid w:val="0069173B"/>
    <w:rsid w:val="0069315D"/>
    <w:rsid w:val="00697803"/>
    <w:rsid w:val="006A28BF"/>
    <w:rsid w:val="006B30EF"/>
    <w:rsid w:val="006C002A"/>
    <w:rsid w:val="006E3D87"/>
    <w:rsid w:val="006F1831"/>
    <w:rsid w:val="00703C0E"/>
    <w:rsid w:val="00707D71"/>
    <w:rsid w:val="00720C32"/>
    <w:rsid w:val="00734316"/>
    <w:rsid w:val="007360D0"/>
    <w:rsid w:val="007462AD"/>
    <w:rsid w:val="0074715A"/>
    <w:rsid w:val="007756F0"/>
    <w:rsid w:val="00780B6F"/>
    <w:rsid w:val="00791EA4"/>
    <w:rsid w:val="00794C07"/>
    <w:rsid w:val="00797540"/>
    <w:rsid w:val="007A3E73"/>
    <w:rsid w:val="007A4AE4"/>
    <w:rsid w:val="007B0E24"/>
    <w:rsid w:val="007C3DE3"/>
    <w:rsid w:val="007D0FBB"/>
    <w:rsid w:val="007D59FF"/>
    <w:rsid w:val="007D7BA7"/>
    <w:rsid w:val="00803E99"/>
    <w:rsid w:val="00812D4C"/>
    <w:rsid w:val="0081745C"/>
    <w:rsid w:val="0082013C"/>
    <w:rsid w:val="00820CD0"/>
    <w:rsid w:val="00831DAC"/>
    <w:rsid w:val="008426F5"/>
    <w:rsid w:val="00873008"/>
    <w:rsid w:val="0087676D"/>
    <w:rsid w:val="008820CE"/>
    <w:rsid w:val="00883C53"/>
    <w:rsid w:val="00897E17"/>
    <w:rsid w:val="008A2D65"/>
    <w:rsid w:val="008A7A0F"/>
    <w:rsid w:val="008C4CDB"/>
    <w:rsid w:val="008C4CF2"/>
    <w:rsid w:val="008C4F15"/>
    <w:rsid w:val="008C632A"/>
    <w:rsid w:val="008C6854"/>
    <w:rsid w:val="008D13C5"/>
    <w:rsid w:val="008D4198"/>
    <w:rsid w:val="008D715B"/>
    <w:rsid w:val="008F1ED9"/>
    <w:rsid w:val="008F2BEB"/>
    <w:rsid w:val="009001C8"/>
    <w:rsid w:val="009142A3"/>
    <w:rsid w:val="009204E0"/>
    <w:rsid w:val="009216EF"/>
    <w:rsid w:val="009238F6"/>
    <w:rsid w:val="00924C8A"/>
    <w:rsid w:val="009344B9"/>
    <w:rsid w:val="00937199"/>
    <w:rsid w:val="009572B1"/>
    <w:rsid w:val="00962DEE"/>
    <w:rsid w:val="009654C8"/>
    <w:rsid w:val="00967CD4"/>
    <w:rsid w:val="00975024"/>
    <w:rsid w:val="00984B1B"/>
    <w:rsid w:val="00993401"/>
    <w:rsid w:val="009941D7"/>
    <w:rsid w:val="009B71FA"/>
    <w:rsid w:val="009C40CC"/>
    <w:rsid w:val="009E16F4"/>
    <w:rsid w:val="009E55E9"/>
    <w:rsid w:val="009F7702"/>
    <w:rsid w:val="00A02B90"/>
    <w:rsid w:val="00A041AC"/>
    <w:rsid w:val="00A06182"/>
    <w:rsid w:val="00A322D9"/>
    <w:rsid w:val="00A33C6B"/>
    <w:rsid w:val="00A4605F"/>
    <w:rsid w:val="00A56094"/>
    <w:rsid w:val="00A72CB6"/>
    <w:rsid w:val="00A74249"/>
    <w:rsid w:val="00A744AC"/>
    <w:rsid w:val="00A74D0D"/>
    <w:rsid w:val="00A902CC"/>
    <w:rsid w:val="00A90B7F"/>
    <w:rsid w:val="00AA1524"/>
    <w:rsid w:val="00AA720D"/>
    <w:rsid w:val="00AB4D65"/>
    <w:rsid w:val="00AE53B0"/>
    <w:rsid w:val="00AE718E"/>
    <w:rsid w:val="00AF576F"/>
    <w:rsid w:val="00AF6129"/>
    <w:rsid w:val="00AF79D0"/>
    <w:rsid w:val="00B2069E"/>
    <w:rsid w:val="00B32856"/>
    <w:rsid w:val="00B35035"/>
    <w:rsid w:val="00B401DB"/>
    <w:rsid w:val="00B47B62"/>
    <w:rsid w:val="00B51652"/>
    <w:rsid w:val="00B53A8D"/>
    <w:rsid w:val="00B57AFA"/>
    <w:rsid w:val="00B679DF"/>
    <w:rsid w:val="00B92AC6"/>
    <w:rsid w:val="00B97043"/>
    <w:rsid w:val="00BA1E2A"/>
    <w:rsid w:val="00BA57C9"/>
    <w:rsid w:val="00BB1BF1"/>
    <w:rsid w:val="00BB6C32"/>
    <w:rsid w:val="00BC2517"/>
    <w:rsid w:val="00BC7FC9"/>
    <w:rsid w:val="00BD0E8B"/>
    <w:rsid w:val="00BD55B8"/>
    <w:rsid w:val="00BE064E"/>
    <w:rsid w:val="00C02D02"/>
    <w:rsid w:val="00C12CA1"/>
    <w:rsid w:val="00C15247"/>
    <w:rsid w:val="00C175A1"/>
    <w:rsid w:val="00C20BD2"/>
    <w:rsid w:val="00C21C52"/>
    <w:rsid w:val="00C2749A"/>
    <w:rsid w:val="00C278E3"/>
    <w:rsid w:val="00C37903"/>
    <w:rsid w:val="00C47D48"/>
    <w:rsid w:val="00C52B0E"/>
    <w:rsid w:val="00C54486"/>
    <w:rsid w:val="00C614AF"/>
    <w:rsid w:val="00C77C9D"/>
    <w:rsid w:val="00C81D35"/>
    <w:rsid w:val="00C93F79"/>
    <w:rsid w:val="00CA5CFF"/>
    <w:rsid w:val="00CA708D"/>
    <w:rsid w:val="00CA7204"/>
    <w:rsid w:val="00CC2E29"/>
    <w:rsid w:val="00CD0ACA"/>
    <w:rsid w:val="00CD3FCF"/>
    <w:rsid w:val="00CD61B9"/>
    <w:rsid w:val="00CE0BC5"/>
    <w:rsid w:val="00CE24A1"/>
    <w:rsid w:val="00CE2C17"/>
    <w:rsid w:val="00CE366E"/>
    <w:rsid w:val="00CF2D37"/>
    <w:rsid w:val="00CF43E1"/>
    <w:rsid w:val="00CF4CC7"/>
    <w:rsid w:val="00CF6D63"/>
    <w:rsid w:val="00D30634"/>
    <w:rsid w:val="00D33F69"/>
    <w:rsid w:val="00D435E2"/>
    <w:rsid w:val="00D44D6B"/>
    <w:rsid w:val="00D6314D"/>
    <w:rsid w:val="00D740F0"/>
    <w:rsid w:val="00D747E8"/>
    <w:rsid w:val="00D80BFD"/>
    <w:rsid w:val="00D82173"/>
    <w:rsid w:val="00D90626"/>
    <w:rsid w:val="00DA5FA1"/>
    <w:rsid w:val="00DB7545"/>
    <w:rsid w:val="00DB7C32"/>
    <w:rsid w:val="00DC2BBD"/>
    <w:rsid w:val="00E12F8C"/>
    <w:rsid w:val="00E13025"/>
    <w:rsid w:val="00E1772F"/>
    <w:rsid w:val="00E3430E"/>
    <w:rsid w:val="00E40C0E"/>
    <w:rsid w:val="00E44348"/>
    <w:rsid w:val="00E5374F"/>
    <w:rsid w:val="00E56FDC"/>
    <w:rsid w:val="00E72EDA"/>
    <w:rsid w:val="00E74E5C"/>
    <w:rsid w:val="00E92672"/>
    <w:rsid w:val="00E940FA"/>
    <w:rsid w:val="00EB1250"/>
    <w:rsid w:val="00EB25F8"/>
    <w:rsid w:val="00EB3F95"/>
    <w:rsid w:val="00EB55BD"/>
    <w:rsid w:val="00EC663C"/>
    <w:rsid w:val="00ED6DCE"/>
    <w:rsid w:val="00EE3EF6"/>
    <w:rsid w:val="00F01203"/>
    <w:rsid w:val="00F04D58"/>
    <w:rsid w:val="00F07D9A"/>
    <w:rsid w:val="00F15377"/>
    <w:rsid w:val="00F17B29"/>
    <w:rsid w:val="00F23DC4"/>
    <w:rsid w:val="00F240A9"/>
    <w:rsid w:val="00F37459"/>
    <w:rsid w:val="00F4303B"/>
    <w:rsid w:val="00F43C90"/>
    <w:rsid w:val="00F47DF6"/>
    <w:rsid w:val="00F55C61"/>
    <w:rsid w:val="00F565C2"/>
    <w:rsid w:val="00F676D8"/>
    <w:rsid w:val="00F77FD9"/>
    <w:rsid w:val="00FA2EC1"/>
    <w:rsid w:val="00FA723A"/>
    <w:rsid w:val="00FB1927"/>
    <w:rsid w:val="00FC2CDB"/>
    <w:rsid w:val="00FC781E"/>
    <w:rsid w:val="00FE0940"/>
    <w:rsid w:val="00FE2D5F"/>
    <w:rsid w:val="00FE4A76"/>
    <w:rsid w:val="010AF38A"/>
    <w:rsid w:val="018713C5"/>
    <w:rsid w:val="021A6CBC"/>
    <w:rsid w:val="022EDD4C"/>
    <w:rsid w:val="0612EC75"/>
    <w:rsid w:val="06C5E432"/>
    <w:rsid w:val="077CC2F0"/>
    <w:rsid w:val="07B1B99F"/>
    <w:rsid w:val="0889AE40"/>
    <w:rsid w:val="09FD84F4"/>
    <w:rsid w:val="0B995555"/>
    <w:rsid w:val="0CF4E8F8"/>
    <w:rsid w:val="0CFCCA70"/>
    <w:rsid w:val="0D3525B6"/>
    <w:rsid w:val="0E362ADB"/>
    <w:rsid w:val="0FFD96BA"/>
    <w:rsid w:val="1119F6BC"/>
    <w:rsid w:val="1122C845"/>
    <w:rsid w:val="12309086"/>
    <w:rsid w:val="12B4F722"/>
    <w:rsid w:val="130B2B1C"/>
    <w:rsid w:val="1335377C"/>
    <w:rsid w:val="1688EE62"/>
    <w:rsid w:val="16FC1423"/>
    <w:rsid w:val="170401A9"/>
    <w:rsid w:val="173DE3E4"/>
    <w:rsid w:val="17C26971"/>
    <w:rsid w:val="188B1F6C"/>
    <w:rsid w:val="1919C621"/>
    <w:rsid w:val="1947DF78"/>
    <w:rsid w:val="19727F1A"/>
    <w:rsid w:val="1A310862"/>
    <w:rsid w:val="1A802D83"/>
    <w:rsid w:val="1C72BB22"/>
    <w:rsid w:val="1CA03F49"/>
    <w:rsid w:val="1E25E416"/>
    <w:rsid w:val="1E4820F5"/>
    <w:rsid w:val="1F0F138E"/>
    <w:rsid w:val="1F6BAD16"/>
    <w:rsid w:val="1FE9AE24"/>
    <w:rsid w:val="20880D18"/>
    <w:rsid w:val="22E1B8BF"/>
    <w:rsid w:val="26510222"/>
    <w:rsid w:val="289CCD77"/>
    <w:rsid w:val="28DF074E"/>
    <w:rsid w:val="2CC043A6"/>
    <w:rsid w:val="2F0A4911"/>
    <w:rsid w:val="30A7DF5C"/>
    <w:rsid w:val="32D21C89"/>
    <w:rsid w:val="33217A5A"/>
    <w:rsid w:val="33B0A98C"/>
    <w:rsid w:val="341EC4A2"/>
    <w:rsid w:val="343CCBC7"/>
    <w:rsid w:val="365DD89B"/>
    <w:rsid w:val="3817E7BA"/>
    <w:rsid w:val="381A266C"/>
    <w:rsid w:val="384D1DAA"/>
    <w:rsid w:val="3948CD28"/>
    <w:rsid w:val="39A6B434"/>
    <w:rsid w:val="39E8EE0B"/>
    <w:rsid w:val="3BFF8370"/>
    <w:rsid w:val="3CC52C99"/>
    <w:rsid w:val="3CDE54F6"/>
    <w:rsid w:val="3D744A9C"/>
    <w:rsid w:val="40E41F4D"/>
    <w:rsid w:val="428C60AF"/>
    <w:rsid w:val="428F90B6"/>
    <w:rsid w:val="42EC97DA"/>
    <w:rsid w:val="4855AC90"/>
    <w:rsid w:val="499274CA"/>
    <w:rsid w:val="4B80F20A"/>
    <w:rsid w:val="4DBDD87F"/>
    <w:rsid w:val="4E91D343"/>
    <w:rsid w:val="4F68B76F"/>
    <w:rsid w:val="5099C77A"/>
    <w:rsid w:val="50F57941"/>
    <w:rsid w:val="5108BB24"/>
    <w:rsid w:val="5222058D"/>
    <w:rsid w:val="52DA80F6"/>
    <w:rsid w:val="53D51108"/>
    <w:rsid w:val="55B24E26"/>
    <w:rsid w:val="55FDE113"/>
    <w:rsid w:val="561C5F12"/>
    <w:rsid w:val="562702BE"/>
    <w:rsid w:val="57256885"/>
    <w:rsid w:val="58E2EF6B"/>
    <w:rsid w:val="5A64374D"/>
    <w:rsid w:val="5B39EA80"/>
    <w:rsid w:val="5C4966BF"/>
    <w:rsid w:val="5CC02D2F"/>
    <w:rsid w:val="5E01280A"/>
    <w:rsid w:val="647A94CB"/>
    <w:rsid w:val="6489F12B"/>
    <w:rsid w:val="68FD8693"/>
    <w:rsid w:val="69721124"/>
    <w:rsid w:val="6DEA2013"/>
    <w:rsid w:val="6EC4BAA9"/>
    <w:rsid w:val="6F72F3AE"/>
    <w:rsid w:val="73E2F528"/>
    <w:rsid w:val="786B9CEF"/>
    <w:rsid w:val="7A076D50"/>
    <w:rsid w:val="7B288F47"/>
    <w:rsid w:val="7BC638A2"/>
    <w:rsid w:val="7EDADE73"/>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9C98F"/>
  <w15:docId w15:val="{9F622D15-85CA-4F15-9697-3D5D65D8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4C8A"/>
  </w:style>
  <w:style w:type="paragraph" w:styleId="Heading1">
    <w:name w:val="heading 1"/>
    <w:basedOn w:val="Normal"/>
    <w:next w:val="Normal"/>
    <w:link w:val="Heading1Char"/>
    <w:uiPriority w:val="9"/>
    <w:qFormat/>
    <w:rsid w:val="00140168"/>
    <w:pPr>
      <w:pBdr>
        <w:bottom w:val="single" w:sz="8" w:space="1" w:color="006600"/>
      </w:pBdr>
      <w:spacing w:before="600" w:after="80"/>
      <w:ind w:firstLine="0"/>
      <w:outlineLvl w:val="0"/>
    </w:pPr>
    <w:rPr>
      <w:rFonts w:asciiTheme="majorHAnsi" w:eastAsiaTheme="majorEastAsia" w:hAnsiTheme="majorHAnsi" w:cstheme="majorBidi"/>
      <w:b/>
      <w:bCs/>
      <w:color w:val="006600"/>
      <w:sz w:val="20"/>
      <w:szCs w:val="24"/>
    </w:rPr>
  </w:style>
  <w:style w:type="paragraph" w:styleId="Heading2">
    <w:name w:val="heading 2"/>
    <w:basedOn w:val="Normal"/>
    <w:next w:val="Normal"/>
    <w:link w:val="Heading2Char"/>
    <w:uiPriority w:val="9"/>
    <w:semiHidden/>
    <w:unhideWhenUsed/>
    <w:qFormat/>
    <w:rsid w:val="0055232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55232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55232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55232E"/>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55232E"/>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55232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55232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55232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2069E"/>
    <w:pPr>
      <w:tabs>
        <w:tab w:val="center" w:pos="4680"/>
        <w:tab w:val="right" w:pos="9360"/>
      </w:tabs>
    </w:pPr>
  </w:style>
  <w:style w:type="character" w:customStyle="1" w:styleId="FooterChar">
    <w:name w:val="Footer Char"/>
    <w:link w:val="Footer"/>
    <w:uiPriority w:val="99"/>
    <w:rsid w:val="00B2069E"/>
    <w:rPr>
      <w:rFonts w:ascii="Calibri" w:eastAsia="Times New Roman" w:hAnsi="Calibri" w:cs="Times New Roman"/>
      <w:lang w:bidi="en-US"/>
    </w:rPr>
  </w:style>
  <w:style w:type="paragraph" w:styleId="ListParagraph">
    <w:name w:val="List Paragraph"/>
    <w:basedOn w:val="Normal"/>
    <w:uiPriority w:val="34"/>
    <w:qFormat/>
    <w:rsid w:val="0055232E"/>
    <w:pPr>
      <w:ind w:left="720"/>
      <w:contextualSpacing/>
    </w:pPr>
  </w:style>
  <w:style w:type="paragraph" w:styleId="BodyText">
    <w:name w:val="Body Text"/>
    <w:basedOn w:val="Normal"/>
    <w:link w:val="BodyTextChar"/>
    <w:rsid w:val="00B2069E"/>
    <w:pPr>
      <w:spacing w:before="240" w:line="274" w:lineRule="auto"/>
      <w:ind w:firstLine="0"/>
    </w:pPr>
    <w:rPr>
      <w:rFonts w:ascii="Arial" w:hAnsi="Arial"/>
      <w:szCs w:val="20"/>
    </w:rPr>
  </w:style>
  <w:style w:type="character" w:customStyle="1" w:styleId="BodyTextChar">
    <w:name w:val="Body Text Char"/>
    <w:link w:val="BodyText"/>
    <w:rsid w:val="00B2069E"/>
    <w:rPr>
      <w:rFonts w:ascii="Arial" w:eastAsia="Times New Roman" w:hAnsi="Arial" w:cs="Times New Roman"/>
      <w:szCs w:val="20"/>
    </w:rPr>
  </w:style>
  <w:style w:type="character" w:styleId="Hyperlink">
    <w:name w:val="Hyperlink"/>
    <w:uiPriority w:val="99"/>
    <w:unhideWhenUsed/>
    <w:rsid w:val="00B2069E"/>
    <w:rPr>
      <w:color w:val="0000FF"/>
      <w:u w:val="single"/>
    </w:rPr>
  </w:style>
  <w:style w:type="paragraph" w:customStyle="1" w:styleId="Default">
    <w:name w:val="Default"/>
    <w:rsid w:val="006145FE"/>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unhideWhenUsed/>
    <w:rsid w:val="00E74E5C"/>
    <w:pPr>
      <w:spacing w:before="100" w:beforeAutospacing="1" w:after="100" w:afterAutospacing="1"/>
      <w:ind w:firstLine="0"/>
    </w:pPr>
    <w:rPr>
      <w:sz w:val="24"/>
      <w:szCs w:val="24"/>
    </w:rPr>
  </w:style>
  <w:style w:type="character" w:styleId="Emphasis">
    <w:name w:val="Emphasis"/>
    <w:uiPriority w:val="20"/>
    <w:qFormat/>
    <w:rsid w:val="0055232E"/>
    <w:rPr>
      <w:b/>
      <w:bCs/>
      <w:i/>
      <w:iCs/>
      <w:color w:val="5A5A5A" w:themeColor="text1" w:themeTint="A5"/>
    </w:rPr>
  </w:style>
  <w:style w:type="paragraph" w:styleId="BalloonText">
    <w:name w:val="Balloon Text"/>
    <w:basedOn w:val="Normal"/>
    <w:link w:val="BalloonTextChar"/>
    <w:uiPriority w:val="99"/>
    <w:semiHidden/>
    <w:unhideWhenUsed/>
    <w:rsid w:val="005302BB"/>
    <w:rPr>
      <w:rFonts w:ascii="Tahoma" w:hAnsi="Tahoma" w:cs="Tahoma"/>
      <w:sz w:val="16"/>
      <w:szCs w:val="16"/>
    </w:rPr>
  </w:style>
  <w:style w:type="character" w:customStyle="1" w:styleId="BalloonTextChar">
    <w:name w:val="Balloon Text Char"/>
    <w:link w:val="BalloonText"/>
    <w:uiPriority w:val="99"/>
    <w:semiHidden/>
    <w:rsid w:val="005302BB"/>
    <w:rPr>
      <w:rFonts w:ascii="Tahoma" w:eastAsia="Times New Roman" w:hAnsi="Tahoma" w:cs="Tahoma"/>
      <w:sz w:val="16"/>
      <w:szCs w:val="16"/>
      <w:lang w:bidi="en-US"/>
    </w:rPr>
  </w:style>
  <w:style w:type="paragraph" w:styleId="PlainText">
    <w:name w:val="Plain Text"/>
    <w:basedOn w:val="Normal"/>
    <w:link w:val="PlainTextChar"/>
    <w:uiPriority w:val="99"/>
    <w:unhideWhenUsed/>
    <w:rsid w:val="005302BB"/>
    <w:pPr>
      <w:ind w:firstLine="0"/>
    </w:pPr>
    <w:rPr>
      <w:rFonts w:ascii="Consolas" w:eastAsia="Calibri" w:hAnsi="Consolas" w:cs="Consolas"/>
      <w:sz w:val="21"/>
      <w:szCs w:val="21"/>
    </w:rPr>
  </w:style>
  <w:style w:type="character" w:customStyle="1" w:styleId="PlainTextChar">
    <w:name w:val="Plain Text Char"/>
    <w:link w:val="PlainText"/>
    <w:uiPriority w:val="99"/>
    <w:rsid w:val="005302BB"/>
    <w:rPr>
      <w:rFonts w:ascii="Consolas" w:eastAsia="Calibri" w:hAnsi="Consolas" w:cs="Consolas"/>
      <w:sz w:val="21"/>
      <w:szCs w:val="21"/>
    </w:rPr>
  </w:style>
  <w:style w:type="paragraph" w:styleId="Header">
    <w:name w:val="header"/>
    <w:basedOn w:val="Normal"/>
    <w:link w:val="HeaderChar"/>
    <w:uiPriority w:val="99"/>
    <w:unhideWhenUsed/>
    <w:rsid w:val="00AE718E"/>
    <w:pPr>
      <w:tabs>
        <w:tab w:val="center" w:pos="4680"/>
        <w:tab w:val="right" w:pos="9360"/>
      </w:tabs>
    </w:pPr>
  </w:style>
  <w:style w:type="character" w:customStyle="1" w:styleId="HeaderChar">
    <w:name w:val="Header Char"/>
    <w:link w:val="Header"/>
    <w:uiPriority w:val="99"/>
    <w:rsid w:val="00AE718E"/>
    <w:rPr>
      <w:rFonts w:eastAsia="Times New Roman"/>
      <w:sz w:val="22"/>
      <w:szCs w:val="22"/>
      <w:lang w:bidi="en-US"/>
    </w:rPr>
  </w:style>
  <w:style w:type="character" w:styleId="FollowedHyperlink">
    <w:name w:val="FollowedHyperlink"/>
    <w:uiPriority w:val="99"/>
    <w:semiHidden/>
    <w:unhideWhenUsed/>
    <w:rsid w:val="005C7750"/>
    <w:rPr>
      <w:color w:val="800080"/>
      <w:u w:val="single"/>
    </w:rPr>
  </w:style>
  <w:style w:type="character" w:customStyle="1" w:styleId="file">
    <w:name w:val="file"/>
    <w:rsid w:val="00734316"/>
  </w:style>
  <w:style w:type="table" w:styleId="TableGrid">
    <w:name w:val="Table Grid"/>
    <w:basedOn w:val="TableNormal"/>
    <w:uiPriority w:val="59"/>
    <w:rsid w:val="008C6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86B2E"/>
    <w:rPr>
      <w:sz w:val="16"/>
      <w:szCs w:val="16"/>
    </w:rPr>
  </w:style>
  <w:style w:type="paragraph" w:styleId="CommentText">
    <w:name w:val="annotation text"/>
    <w:basedOn w:val="Normal"/>
    <w:link w:val="CommentTextChar"/>
    <w:uiPriority w:val="99"/>
    <w:semiHidden/>
    <w:unhideWhenUsed/>
    <w:rsid w:val="00686B2E"/>
    <w:rPr>
      <w:szCs w:val="20"/>
    </w:rPr>
  </w:style>
  <w:style w:type="character" w:customStyle="1" w:styleId="CommentTextChar">
    <w:name w:val="Comment Text Char"/>
    <w:link w:val="CommentText"/>
    <w:uiPriority w:val="99"/>
    <w:semiHidden/>
    <w:rsid w:val="00686B2E"/>
    <w:rPr>
      <w:rFonts w:eastAsia="Times New Roman"/>
      <w:lang w:bidi="en-US"/>
    </w:rPr>
  </w:style>
  <w:style w:type="paragraph" w:styleId="CommentSubject">
    <w:name w:val="annotation subject"/>
    <w:basedOn w:val="CommentText"/>
    <w:next w:val="CommentText"/>
    <w:link w:val="CommentSubjectChar"/>
    <w:uiPriority w:val="99"/>
    <w:semiHidden/>
    <w:unhideWhenUsed/>
    <w:rsid w:val="00686B2E"/>
    <w:rPr>
      <w:b/>
      <w:bCs/>
    </w:rPr>
  </w:style>
  <w:style w:type="character" w:customStyle="1" w:styleId="CommentSubjectChar">
    <w:name w:val="Comment Subject Char"/>
    <w:link w:val="CommentSubject"/>
    <w:uiPriority w:val="99"/>
    <w:semiHidden/>
    <w:rsid w:val="00686B2E"/>
    <w:rPr>
      <w:rFonts w:eastAsia="Times New Roman"/>
      <w:b/>
      <w:bCs/>
      <w:lang w:bidi="en-US"/>
    </w:rPr>
  </w:style>
  <w:style w:type="character" w:styleId="PlaceholderText">
    <w:name w:val="Placeholder Text"/>
    <w:basedOn w:val="DefaultParagraphFont"/>
    <w:uiPriority w:val="99"/>
    <w:semiHidden/>
    <w:rsid w:val="00831DAC"/>
    <w:rPr>
      <w:color w:val="808080"/>
    </w:rPr>
  </w:style>
  <w:style w:type="character" w:customStyle="1" w:styleId="Heading1Char">
    <w:name w:val="Heading 1 Char"/>
    <w:basedOn w:val="DefaultParagraphFont"/>
    <w:link w:val="Heading1"/>
    <w:uiPriority w:val="9"/>
    <w:rsid w:val="00140168"/>
    <w:rPr>
      <w:rFonts w:asciiTheme="majorHAnsi" w:eastAsiaTheme="majorEastAsia" w:hAnsiTheme="majorHAnsi" w:cstheme="majorBidi"/>
      <w:b/>
      <w:bCs/>
      <w:color w:val="006600"/>
      <w:sz w:val="20"/>
      <w:szCs w:val="24"/>
    </w:rPr>
  </w:style>
  <w:style w:type="character" w:styleId="Strong">
    <w:name w:val="Strong"/>
    <w:basedOn w:val="DefaultParagraphFont"/>
    <w:uiPriority w:val="22"/>
    <w:qFormat/>
    <w:rsid w:val="0055232E"/>
    <w:rPr>
      <w:b/>
      <w:bCs/>
      <w:spacing w:val="0"/>
    </w:rPr>
  </w:style>
  <w:style w:type="paragraph" w:styleId="Revision">
    <w:name w:val="Revision"/>
    <w:hidden/>
    <w:uiPriority w:val="99"/>
    <w:semiHidden/>
    <w:rsid w:val="00797540"/>
    <w:rPr>
      <w:rFonts w:eastAsia="Times New Roman"/>
      <w:lang w:bidi="en-US"/>
    </w:rPr>
  </w:style>
  <w:style w:type="table" w:styleId="LightShading-Accent3">
    <w:name w:val="Light Shading Accent 3"/>
    <w:basedOn w:val="TableNormal"/>
    <w:uiPriority w:val="60"/>
    <w:rsid w:val="005D2A8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2Char">
    <w:name w:val="Heading 2 Char"/>
    <w:basedOn w:val="DefaultParagraphFont"/>
    <w:link w:val="Heading2"/>
    <w:uiPriority w:val="9"/>
    <w:semiHidden/>
    <w:rsid w:val="0055232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55232E"/>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55232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55232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55232E"/>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55232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55232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55232E"/>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55232E"/>
    <w:rPr>
      <w:b/>
      <w:bCs/>
      <w:sz w:val="18"/>
      <w:szCs w:val="18"/>
    </w:rPr>
  </w:style>
  <w:style w:type="paragraph" w:styleId="Title">
    <w:name w:val="Title"/>
    <w:basedOn w:val="Normal"/>
    <w:next w:val="Normal"/>
    <w:link w:val="TitleChar"/>
    <w:uiPriority w:val="10"/>
    <w:qFormat/>
    <w:rsid w:val="0055232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55232E"/>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55232E"/>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55232E"/>
    <w:rPr>
      <w:i/>
      <w:iCs/>
      <w:sz w:val="24"/>
      <w:szCs w:val="24"/>
    </w:rPr>
  </w:style>
  <w:style w:type="paragraph" w:styleId="NoSpacing">
    <w:name w:val="No Spacing"/>
    <w:basedOn w:val="Normal"/>
    <w:link w:val="NoSpacingChar"/>
    <w:uiPriority w:val="1"/>
    <w:qFormat/>
    <w:rsid w:val="0055232E"/>
    <w:pPr>
      <w:ind w:firstLine="0"/>
    </w:pPr>
  </w:style>
  <w:style w:type="character" w:customStyle="1" w:styleId="NoSpacingChar">
    <w:name w:val="No Spacing Char"/>
    <w:basedOn w:val="DefaultParagraphFont"/>
    <w:link w:val="NoSpacing"/>
    <w:uiPriority w:val="1"/>
    <w:rsid w:val="0055232E"/>
  </w:style>
  <w:style w:type="paragraph" w:styleId="Quote">
    <w:name w:val="Quote"/>
    <w:basedOn w:val="Normal"/>
    <w:next w:val="Normal"/>
    <w:link w:val="QuoteChar"/>
    <w:uiPriority w:val="29"/>
    <w:qFormat/>
    <w:rsid w:val="0055232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5232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55232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55232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55232E"/>
    <w:rPr>
      <w:i/>
      <w:iCs/>
      <w:color w:val="5A5A5A" w:themeColor="text1" w:themeTint="A5"/>
    </w:rPr>
  </w:style>
  <w:style w:type="character" w:styleId="IntenseEmphasis">
    <w:name w:val="Intense Emphasis"/>
    <w:uiPriority w:val="21"/>
    <w:qFormat/>
    <w:rsid w:val="0055232E"/>
    <w:rPr>
      <w:b/>
      <w:bCs/>
      <w:i/>
      <w:iCs/>
      <w:color w:val="4F81BD" w:themeColor="accent1"/>
      <w:sz w:val="22"/>
      <w:szCs w:val="22"/>
    </w:rPr>
  </w:style>
  <w:style w:type="character" w:styleId="SubtleReference">
    <w:name w:val="Subtle Reference"/>
    <w:uiPriority w:val="31"/>
    <w:qFormat/>
    <w:rsid w:val="0055232E"/>
    <w:rPr>
      <w:color w:val="auto"/>
      <w:u w:val="single" w:color="9BBB59" w:themeColor="accent3"/>
    </w:rPr>
  </w:style>
  <w:style w:type="character" w:styleId="IntenseReference">
    <w:name w:val="Intense Reference"/>
    <w:basedOn w:val="DefaultParagraphFont"/>
    <w:uiPriority w:val="32"/>
    <w:qFormat/>
    <w:rsid w:val="0055232E"/>
    <w:rPr>
      <w:b/>
      <w:bCs/>
      <w:color w:val="76923C" w:themeColor="accent3" w:themeShade="BF"/>
      <w:u w:val="single" w:color="9BBB59" w:themeColor="accent3"/>
    </w:rPr>
  </w:style>
  <w:style w:type="character" w:styleId="BookTitle">
    <w:name w:val="Book Title"/>
    <w:basedOn w:val="DefaultParagraphFont"/>
    <w:uiPriority w:val="33"/>
    <w:qFormat/>
    <w:rsid w:val="0055232E"/>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55232E"/>
    <w:pPr>
      <w:outlineLvl w:val="9"/>
    </w:pPr>
    <w:rPr>
      <w:lang w:bidi="en-US"/>
    </w:rPr>
  </w:style>
  <w:style w:type="paragraph" w:styleId="TOC1">
    <w:name w:val="toc 1"/>
    <w:basedOn w:val="Normal"/>
    <w:next w:val="Normal"/>
    <w:autoRedefine/>
    <w:uiPriority w:val="39"/>
    <w:unhideWhenUsed/>
    <w:rsid w:val="000278AA"/>
    <w:pPr>
      <w:spacing w:after="100"/>
    </w:pPr>
  </w:style>
  <w:style w:type="character" w:customStyle="1" w:styleId="Instructions">
    <w:name w:val="Instructions"/>
    <w:rsid w:val="00C02D02"/>
    <w:rPr>
      <w:rFonts w:ascii="Arial" w:hAnsi="Arial"/>
      <w:b/>
      <w:i/>
      <w:color w:val="FF0000"/>
      <w:sz w:val="20"/>
    </w:rPr>
  </w:style>
  <w:style w:type="character" w:customStyle="1" w:styleId="UnresolvedMention1">
    <w:name w:val="Unresolved Mention1"/>
    <w:basedOn w:val="DefaultParagraphFont"/>
    <w:uiPriority w:val="99"/>
    <w:semiHidden/>
    <w:unhideWhenUsed/>
    <w:rsid w:val="00DC2BBD"/>
    <w:rPr>
      <w:color w:val="605E5C"/>
      <w:shd w:val="clear" w:color="auto" w:fill="E1DFDD"/>
    </w:rPr>
  </w:style>
  <w:style w:type="character" w:customStyle="1" w:styleId="normaltextrun">
    <w:name w:val="normaltextrun"/>
    <w:basedOn w:val="DefaultParagraphFont"/>
    <w:rsid w:val="00A74D0D"/>
  </w:style>
  <w:style w:type="character" w:customStyle="1" w:styleId="eop">
    <w:name w:val="eop"/>
    <w:basedOn w:val="DefaultParagraphFont"/>
    <w:rsid w:val="00A74D0D"/>
  </w:style>
  <w:style w:type="paragraph" w:customStyle="1" w:styleId="paragraph">
    <w:name w:val="paragraph"/>
    <w:basedOn w:val="Normal"/>
    <w:rsid w:val="00A74D0D"/>
    <w:pPr>
      <w:spacing w:before="100" w:beforeAutospacing="1" w:after="100" w:afterAutospacing="1"/>
      <w:ind w:firstLine="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872">
      <w:bodyDiv w:val="1"/>
      <w:marLeft w:val="0"/>
      <w:marRight w:val="0"/>
      <w:marTop w:val="0"/>
      <w:marBottom w:val="0"/>
      <w:divBdr>
        <w:top w:val="none" w:sz="0" w:space="0" w:color="auto"/>
        <w:left w:val="none" w:sz="0" w:space="0" w:color="auto"/>
        <w:bottom w:val="none" w:sz="0" w:space="0" w:color="auto"/>
        <w:right w:val="none" w:sz="0" w:space="0" w:color="auto"/>
      </w:divBdr>
    </w:div>
    <w:div w:id="50077687">
      <w:bodyDiv w:val="1"/>
      <w:marLeft w:val="0"/>
      <w:marRight w:val="0"/>
      <w:marTop w:val="0"/>
      <w:marBottom w:val="0"/>
      <w:divBdr>
        <w:top w:val="none" w:sz="0" w:space="0" w:color="auto"/>
        <w:left w:val="none" w:sz="0" w:space="0" w:color="auto"/>
        <w:bottom w:val="none" w:sz="0" w:space="0" w:color="auto"/>
        <w:right w:val="none" w:sz="0" w:space="0" w:color="auto"/>
      </w:divBdr>
    </w:div>
    <w:div w:id="121971597">
      <w:bodyDiv w:val="1"/>
      <w:marLeft w:val="0"/>
      <w:marRight w:val="0"/>
      <w:marTop w:val="0"/>
      <w:marBottom w:val="0"/>
      <w:divBdr>
        <w:top w:val="none" w:sz="0" w:space="0" w:color="auto"/>
        <w:left w:val="none" w:sz="0" w:space="0" w:color="auto"/>
        <w:bottom w:val="none" w:sz="0" w:space="0" w:color="auto"/>
        <w:right w:val="none" w:sz="0" w:space="0" w:color="auto"/>
      </w:divBdr>
    </w:div>
    <w:div w:id="124394363">
      <w:bodyDiv w:val="1"/>
      <w:marLeft w:val="0"/>
      <w:marRight w:val="0"/>
      <w:marTop w:val="0"/>
      <w:marBottom w:val="0"/>
      <w:divBdr>
        <w:top w:val="none" w:sz="0" w:space="0" w:color="auto"/>
        <w:left w:val="none" w:sz="0" w:space="0" w:color="auto"/>
        <w:bottom w:val="none" w:sz="0" w:space="0" w:color="auto"/>
        <w:right w:val="none" w:sz="0" w:space="0" w:color="auto"/>
      </w:divBdr>
    </w:div>
    <w:div w:id="131752578">
      <w:bodyDiv w:val="1"/>
      <w:marLeft w:val="0"/>
      <w:marRight w:val="0"/>
      <w:marTop w:val="0"/>
      <w:marBottom w:val="0"/>
      <w:divBdr>
        <w:top w:val="none" w:sz="0" w:space="0" w:color="auto"/>
        <w:left w:val="none" w:sz="0" w:space="0" w:color="auto"/>
        <w:bottom w:val="none" w:sz="0" w:space="0" w:color="auto"/>
        <w:right w:val="none" w:sz="0" w:space="0" w:color="auto"/>
      </w:divBdr>
      <w:divsChild>
        <w:div w:id="148718026">
          <w:marLeft w:val="0"/>
          <w:marRight w:val="0"/>
          <w:marTop w:val="0"/>
          <w:marBottom w:val="0"/>
          <w:divBdr>
            <w:top w:val="none" w:sz="0" w:space="0" w:color="auto"/>
            <w:left w:val="none" w:sz="0" w:space="0" w:color="auto"/>
            <w:bottom w:val="none" w:sz="0" w:space="0" w:color="auto"/>
            <w:right w:val="none" w:sz="0" w:space="0" w:color="auto"/>
          </w:divBdr>
          <w:divsChild>
            <w:div w:id="1012610285">
              <w:marLeft w:val="0"/>
              <w:marRight w:val="0"/>
              <w:marTop w:val="0"/>
              <w:marBottom w:val="0"/>
              <w:divBdr>
                <w:top w:val="none" w:sz="0" w:space="0" w:color="auto"/>
                <w:left w:val="none" w:sz="0" w:space="0" w:color="auto"/>
                <w:bottom w:val="none" w:sz="0" w:space="0" w:color="auto"/>
                <w:right w:val="none" w:sz="0" w:space="0" w:color="auto"/>
              </w:divBdr>
              <w:divsChild>
                <w:div w:id="19698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6309">
      <w:bodyDiv w:val="1"/>
      <w:marLeft w:val="0"/>
      <w:marRight w:val="0"/>
      <w:marTop w:val="0"/>
      <w:marBottom w:val="0"/>
      <w:divBdr>
        <w:top w:val="none" w:sz="0" w:space="0" w:color="auto"/>
        <w:left w:val="none" w:sz="0" w:space="0" w:color="auto"/>
        <w:bottom w:val="none" w:sz="0" w:space="0" w:color="auto"/>
        <w:right w:val="none" w:sz="0" w:space="0" w:color="auto"/>
      </w:divBdr>
      <w:divsChild>
        <w:div w:id="2095122305">
          <w:marLeft w:val="0"/>
          <w:marRight w:val="0"/>
          <w:marTop w:val="0"/>
          <w:marBottom w:val="0"/>
          <w:divBdr>
            <w:top w:val="none" w:sz="0" w:space="0" w:color="auto"/>
            <w:left w:val="none" w:sz="0" w:space="0" w:color="auto"/>
            <w:bottom w:val="none" w:sz="0" w:space="0" w:color="auto"/>
            <w:right w:val="none" w:sz="0" w:space="0" w:color="auto"/>
          </w:divBdr>
        </w:div>
        <w:div w:id="1618871114">
          <w:marLeft w:val="0"/>
          <w:marRight w:val="0"/>
          <w:marTop w:val="0"/>
          <w:marBottom w:val="0"/>
          <w:divBdr>
            <w:top w:val="none" w:sz="0" w:space="0" w:color="auto"/>
            <w:left w:val="none" w:sz="0" w:space="0" w:color="auto"/>
            <w:bottom w:val="none" w:sz="0" w:space="0" w:color="auto"/>
            <w:right w:val="none" w:sz="0" w:space="0" w:color="auto"/>
          </w:divBdr>
        </w:div>
        <w:div w:id="750388541">
          <w:marLeft w:val="0"/>
          <w:marRight w:val="0"/>
          <w:marTop w:val="0"/>
          <w:marBottom w:val="0"/>
          <w:divBdr>
            <w:top w:val="none" w:sz="0" w:space="0" w:color="auto"/>
            <w:left w:val="none" w:sz="0" w:space="0" w:color="auto"/>
            <w:bottom w:val="none" w:sz="0" w:space="0" w:color="auto"/>
            <w:right w:val="none" w:sz="0" w:space="0" w:color="auto"/>
          </w:divBdr>
        </w:div>
      </w:divsChild>
    </w:div>
    <w:div w:id="240723346">
      <w:bodyDiv w:val="1"/>
      <w:marLeft w:val="0"/>
      <w:marRight w:val="0"/>
      <w:marTop w:val="0"/>
      <w:marBottom w:val="0"/>
      <w:divBdr>
        <w:top w:val="none" w:sz="0" w:space="0" w:color="auto"/>
        <w:left w:val="none" w:sz="0" w:space="0" w:color="auto"/>
        <w:bottom w:val="none" w:sz="0" w:space="0" w:color="auto"/>
        <w:right w:val="none" w:sz="0" w:space="0" w:color="auto"/>
      </w:divBdr>
    </w:div>
    <w:div w:id="261575641">
      <w:bodyDiv w:val="1"/>
      <w:marLeft w:val="0"/>
      <w:marRight w:val="0"/>
      <w:marTop w:val="0"/>
      <w:marBottom w:val="0"/>
      <w:divBdr>
        <w:top w:val="none" w:sz="0" w:space="0" w:color="auto"/>
        <w:left w:val="none" w:sz="0" w:space="0" w:color="auto"/>
        <w:bottom w:val="none" w:sz="0" w:space="0" w:color="auto"/>
        <w:right w:val="none" w:sz="0" w:space="0" w:color="auto"/>
      </w:divBdr>
    </w:div>
    <w:div w:id="319507709">
      <w:bodyDiv w:val="1"/>
      <w:marLeft w:val="0"/>
      <w:marRight w:val="0"/>
      <w:marTop w:val="0"/>
      <w:marBottom w:val="0"/>
      <w:divBdr>
        <w:top w:val="none" w:sz="0" w:space="0" w:color="auto"/>
        <w:left w:val="none" w:sz="0" w:space="0" w:color="auto"/>
        <w:bottom w:val="none" w:sz="0" w:space="0" w:color="auto"/>
        <w:right w:val="none" w:sz="0" w:space="0" w:color="auto"/>
      </w:divBdr>
    </w:div>
    <w:div w:id="327444364">
      <w:bodyDiv w:val="1"/>
      <w:marLeft w:val="0"/>
      <w:marRight w:val="0"/>
      <w:marTop w:val="0"/>
      <w:marBottom w:val="0"/>
      <w:divBdr>
        <w:top w:val="none" w:sz="0" w:space="0" w:color="auto"/>
        <w:left w:val="none" w:sz="0" w:space="0" w:color="auto"/>
        <w:bottom w:val="none" w:sz="0" w:space="0" w:color="auto"/>
        <w:right w:val="none" w:sz="0" w:space="0" w:color="auto"/>
      </w:divBdr>
    </w:div>
    <w:div w:id="346256617">
      <w:bodyDiv w:val="1"/>
      <w:marLeft w:val="0"/>
      <w:marRight w:val="0"/>
      <w:marTop w:val="0"/>
      <w:marBottom w:val="0"/>
      <w:divBdr>
        <w:top w:val="none" w:sz="0" w:space="0" w:color="auto"/>
        <w:left w:val="none" w:sz="0" w:space="0" w:color="auto"/>
        <w:bottom w:val="none" w:sz="0" w:space="0" w:color="auto"/>
        <w:right w:val="none" w:sz="0" w:space="0" w:color="auto"/>
      </w:divBdr>
    </w:div>
    <w:div w:id="357006974">
      <w:bodyDiv w:val="1"/>
      <w:marLeft w:val="0"/>
      <w:marRight w:val="0"/>
      <w:marTop w:val="0"/>
      <w:marBottom w:val="0"/>
      <w:divBdr>
        <w:top w:val="none" w:sz="0" w:space="0" w:color="auto"/>
        <w:left w:val="none" w:sz="0" w:space="0" w:color="auto"/>
        <w:bottom w:val="none" w:sz="0" w:space="0" w:color="auto"/>
        <w:right w:val="none" w:sz="0" w:space="0" w:color="auto"/>
      </w:divBdr>
    </w:div>
    <w:div w:id="377432353">
      <w:bodyDiv w:val="1"/>
      <w:marLeft w:val="0"/>
      <w:marRight w:val="0"/>
      <w:marTop w:val="0"/>
      <w:marBottom w:val="0"/>
      <w:divBdr>
        <w:top w:val="none" w:sz="0" w:space="0" w:color="auto"/>
        <w:left w:val="none" w:sz="0" w:space="0" w:color="auto"/>
        <w:bottom w:val="none" w:sz="0" w:space="0" w:color="auto"/>
        <w:right w:val="none" w:sz="0" w:space="0" w:color="auto"/>
      </w:divBdr>
    </w:div>
    <w:div w:id="396443432">
      <w:bodyDiv w:val="1"/>
      <w:marLeft w:val="0"/>
      <w:marRight w:val="0"/>
      <w:marTop w:val="0"/>
      <w:marBottom w:val="0"/>
      <w:divBdr>
        <w:top w:val="none" w:sz="0" w:space="0" w:color="auto"/>
        <w:left w:val="none" w:sz="0" w:space="0" w:color="auto"/>
        <w:bottom w:val="none" w:sz="0" w:space="0" w:color="auto"/>
        <w:right w:val="none" w:sz="0" w:space="0" w:color="auto"/>
      </w:divBdr>
    </w:div>
    <w:div w:id="468591415">
      <w:bodyDiv w:val="1"/>
      <w:marLeft w:val="0"/>
      <w:marRight w:val="0"/>
      <w:marTop w:val="0"/>
      <w:marBottom w:val="0"/>
      <w:divBdr>
        <w:top w:val="none" w:sz="0" w:space="0" w:color="auto"/>
        <w:left w:val="none" w:sz="0" w:space="0" w:color="auto"/>
        <w:bottom w:val="none" w:sz="0" w:space="0" w:color="auto"/>
        <w:right w:val="none" w:sz="0" w:space="0" w:color="auto"/>
      </w:divBdr>
    </w:div>
    <w:div w:id="506287312">
      <w:bodyDiv w:val="1"/>
      <w:marLeft w:val="0"/>
      <w:marRight w:val="0"/>
      <w:marTop w:val="0"/>
      <w:marBottom w:val="0"/>
      <w:divBdr>
        <w:top w:val="none" w:sz="0" w:space="0" w:color="auto"/>
        <w:left w:val="none" w:sz="0" w:space="0" w:color="auto"/>
        <w:bottom w:val="none" w:sz="0" w:space="0" w:color="auto"/>
        <w:right w:val="none" w:sz="0" w:space="0" w:color="auto"/>
      </w:divBdr>
    </w:div>
    <w:div w:id="542525849">
      <w:bodyDiv w:val="1"/>
      <w:marLeft w:val="0"/>
      <w:marRight w:val="0"/>
      <w:marTop w:val="0"/>
      <w:marBottom w:val="0"/>
      <w:divBdr>
        <w:top w:val="none" w:sz="0" w:space="0" w:color="auto"/>
        <w:left w:val="none" w:sz="0" w:space="0" w:color="auto"/>
        <w:bottom w:val="none" w:sz="0" w:space="0" w:color="auto"/>
        <w:right w:val="none" w:sz="0" w:space="0" w:color="auto"/>
      </w:divBdr>
      <w:divsChild>
        <w:div w:id="1494177407">
          <w:marLeft w:val="0"/>
          <w:marRight w:val="0"/>
          <w:marTop w:val="0"/>
          <w:marBottom w:val="0"/>
          <w:divBdr>
            <w:top w:val="none" w:sz="0" w:space="0" w:color="auto"/>
            <w:left w:val="none" w:sz="0" w:space="0" w:color="auto"/>
            <w:bottom w:val="none" w:sz="0" w:space="0" w:color="auto"/>
            <w:right w:val="none" w:sz="0" w:space="0" w:color="auto"/>
          </w:divBdr>
        </w:div>
        <w:div w:id="1942907069">
          <w:marLeft w:val="0"/>
          <w:marRight w:val="0"/>
          <w:marTop w:val="0"/>
          <w:marBottom w:val="0"/>
          <w:divBdr>
            <w:top w:val="none" w:sz="0" w:space="0" w:color="auto"/>
            <w:left w:val="none" w:sz="0" w:space="0" w:color="auto"/>
            <w:bottom w:val="none" w:sz="0" w:space="0" w:color="auto"/>
            <w:right w:val="none" w:sz="0" w:space="0" w:color="auto"/>
          </w:divBdr>
        </w:div>
        <w:div w:id="1368412503">
          <w:marLeft w:val="0"/>
          <w:marRight w:val="0"/>
          <w:marTop w:val="0"/>
          <w:marBottom w:val="0"/>
          <w:divBdr>
            <w:top w:val="none" w:sz="0" w:space="0" w:color="auto"/>
            <w:left w:val="none" w:sz="0" w:space="0" w:color="auto"/>
            <w:bottom w:val="none" w:sz="0" w:space="0" w:color="auto"/>
            <w:right w:val="none" w:sz="0" w:space="0" w:color="auto"/>
          </w:divBdr>
        </w:div>
      </w:divsChild>
    </w:div>
    <w:div w:id="548999655">
      <w:bodyDiv w:val="1"/>
      <w:marLeft w:val="0"/>
      <w:marRight w:val="0"/>
      <w:marTop w:val="0"/>
      <w:marBottom w:val="0"/>
      <w:divBdr>
        <w:top w:val="none" w:sz="0" w:space="0" w:color="auto"/>
        <w:left w:val="none" w:sz="0" w:space="0" w:color="auto"/>
        <w:bottom w:val="none" w:sz="0" w:space="0" w:color="auto"/>
        <w:right w:val="none" w:sz="0" w:space="0" w:color="auto"/>
      </w:divBdr>
    </w:div>
    <w:div w:id="584801972">
      <w:bodyDiv w:val="1"/>
      <w:marLeft w:val="0"/>
      <w:marRight w:val="0"/>
      <w:marTop w:val="0"/>
      <w:marBottom w:val="0"/>
      <w:divBdr>
        <w:top w:val="none" w:sz="0" w:space="0" w:color="auto"/>
        <w:left w:val="none" w:sz="0" w:space="0" w:color="auto"/>
        <w:bottom w:val="none" w:sz="0" w:space="0" w:color="auto"/>
        <w:right w:val="none" w:sz="0" w:space="0" w:color="auto"/>
      </w:divBdr>
      <w:divsChild>
        <w:div w:id="315694393">
          <w:marLeft w:val="0"/>
          <w:marRight w:val="0"/>
          <w:marTop w:val="0"/>
          <w:marBottom w:val="0"/>
          <w:divBdr>
            <w:top w:val="none" w:sz="0" w:space="0" w:color="auto"/>
            <w:left w:val="none" w:sz="0" w:space="0" w:color="auto"/>
            <w:bottom w:val="none" w:sz="0" w:space="0" w:color="auto"/>
            <w:right w:val="none" w:sz="0" w:space="0" w:color="auto"/>
          </w:divBdr>
        </w:div>
        <w:div w:id="871767418">
          <w:marLeft w:val="0"/>
          <w:marRight w:val="0"/>
          <w:marTop w:val="0"/>
          <w:marBottom w:val="0"/>
          <w:divBdr>
            <w:top w:val="none" w:sz="0" w:space="0" w:color="auto"/>
            <w:left w:val="none" w:sz="0" w:space="0" w:color="auto"/>
            <w:bottom w:val="none" w:sz="0" w:space="0" w:color="auto"/>
            <w:right w:val="none" w:sz="0" w:space="0" w:color="auto"/>
          </w:divBdr>
        </w:div>
        <w:div w:id="1808280446">
          <w:marLeft w:val="0"/>
          <w:marRight w:val="0"/>
          <w:marTop w:val="0"/>
          <w:marBottom w:val="0"/>
          <w:divBdr>
            <w:top w:val="none" w:sz="0" w:space="0" w:color="auto"/>
            <w:left w:val="none" w:sz="0" w:space="0" w:color="auto"/>
            <w:bottom w:val="none" w:sz="0" w:space="0" w:color="auto"/>
            <w:right w:val="none" w:sz="0" w:space="0" w:color="auto"/>
          </w:divBdr>
        </w:div>
      </w:divsChild>
    </w:div>
    <w:div w:id="661392417">
      <w:bodyDiv w:val="1"/>
      <w:marLeft w:val="0"/>
      <w:marRight w:val="0"/>
      <w:marTop w:val="0"/>
      <w:marBottom w:val="0"/>
      <w:divBdr>
        <w:top w:val="none" w:sz="0" w:space="0" w:color="auto"/>
        <w:left w:val="none" w:sz="0" w:space="0" w:color="auto"/>
        <w:bottom w:val="none" w:sz="0" w:space="0" w:color="auto"/>
        <w:right w:val="none" w:sz="0" w:space="0" w:color="auto"/>
      </w:divBdr>
    </w:div>
    <w:div w:id="684139793">
      <w:bodyDiv w:val="1"/>
      <w:marLeft w:val="0"/>
      <w:marRight w:val="0"/>
      <w:marTop w:val="0"/>
      <w:marBottom w:val="0"/>
      <w:divBdr>
        <w:top w:val="none" w:sz="0" w:space="0" w:color="auto"/>
        <w:left w:val="none" w:sz="0" w:space="0" w:color="auto"/>
        <w:bottom w:val="none" w:sz="0" w:space="0" w:color="auto"/>
        <w:right w:val="none" w:sz="0" w:space="0" w:color="auto"/>
      </w:divBdr>
    </w:div>
    <w:div w:id="686641894">
      <w:bodyDiv w:val="1"/>
      <w:marLeft w:val="0"/>
      <w:marRight w:val="0"/>
      <w:marTop w:val="0"/>
      <w:marBottom w:val="0"/>
      <w:divBdr>
        <w:top w:val="none" w:sz="0" w:space="0" w:color="auto"/>
        <w:left w:val="none" w:sz="0" w:space="0" w:color="auto"/>
        <w:bottom w:val="none" w:sz="0" w:space="0" w:color="auto"/>
        <w:right w:val="none" w:sz="0" w:space="0" w:color="auto"/>
      </w:divBdr>
      <w:divsChild>
        <w:div w:id="309334877">
          <w:marLeft w:val="0"/>
          <w:marRight w:val="0"/>
          <w:marTop w:val="0"/>
          <w:marBottom w:val="0"/>
          <w:divBdr>
            <w:top w:val="none" w:sz="0" w:space="0" w:color="auto"/>
            <w:left w:val="none" w:sz="0" w:space="0" w:color="auto"/>
            <w:bottom w:val="none" w:sz="0" w:space="0" w:color="auto"/>
            <w:right w:val="none" w:sz="0" w:space="0" w:color="auto"/>
          </w:divBdr>
        </w:div>
        <w:div w:id="1533610757">
          <w:marLeft w:val="0"/>
          <w:marRight w:val="0"/>
          <w:marTop w:val="0"/>
          <w:marBottom w:val="0"/>
          <w:divBdr>
            <w:top w:val="none" w:sz="0" w:space="0" w:color="auto"/>
            <w:left w:val="none" w:sz="0" w:space="0" w:color="auto"/>
            <w:bottom w:val="none" w:sz="0" w:space="0" w:color="auto"/>
            <w:right w:val="none" w:sz="0" w:space="0" w:color="auto"/>
          </w:divBdr>
        </w:div>
        <w:div w:id="957642207">
          <w:marLeft w:val="0"/>
          <w:marRight w:val="0"/>
          <w:marTop w:val="0"/>
          <w:marBottom w:val="0"/>
          <w:divBdr>
            <w:top w:val="none" w:sz="0" w:space="0" w:color="auto"/>
            <w:left w:val="none" w:sz="0" w:space="0" w:color="auto"/>
            <w:bottom w:val="none" w:sz="0" w:space="0" w:color="auto"/>
            <w:right w:val="none" w:sz="0" w:space="0" w:color="auto"/>
          </w:divBdr>
        </w:div>
      </w:divsChild>
    </w:div>
    <w:div w:id="779566847">
      <w:bodyDiv w:val="1"/>
      <w:marLeft w:val="0"/>
      <w:marRight w:val="0"/>
      <w:marTop w:val="0"/>
      <w:marBottom w:val="0"/>
      <w:divBdr>
        <w:top w:val="none" w:sz="0" w:space="0" w:color="auto"/>
        <w:left w:val="none" w:sz="0" w:space="0" w:color="auto"/>
        <w:bottom w:val="none" w:sz="0" w:space="0" w:color="auto"/>
        <w:right w:val="none" w:sz="0" w:space="0" w:color="auto"/>
      </w:divBdr>
    </w:div>
    <w:div w:id="782109811">
      <w:bodyDiv w:val="1"/>
      <w:marLeft w:val="0"/>
      <w:marRight w:val="0"/>
      <w:marTop w:val="0"/>
      <w:marBottom w:val="0"/>
      <w:divBdr>
        <w:top w:val="none" w:sz="0" w:space="0" w:color="auto"/>
        <w:left w:val="none" w:sz="0" w:space="0" w:color="auto"/>
        <w:bottom w:val="none" w:sz="0" w:space="0" w:color="auto"/>
        <w:right w:val="none" w:sz="0" w:space="0" w:color="auto"/>
      </w:divBdr>
      <w:divsChild>
        <w:div w:id="39717136">
          <w:marLeft w:val="0"/>
          <w:marRight w:val="0"/>
          <w:marTop w:val="0"/>
          <w:marBottom w:val="0"/>
          <w:divBdr>
            <w:top w:val="none" w:sz="0" w:space="0" w:color="auto"/>
            <w:left w:val="none" w:sz="0" w:space="0" w:color="auto"/>
            <w:bottom w:val="none" w:sz="0" w:space="0" w:color="auto"/>
            <w:right w:val="none" w:sz="0" w:space="0" w:color="auto"/>
          </w:divBdr>
        </w:div>
        <w:div w:id="655884502">
          <w:marLeft w:val="0"/>
          <w:marRight w:val="0"/>
          <w:marTop w:val="0"/>
          <w:marBottom w:val="0"/>
          <w:divBdr>
            <w:top w:val="none" w:sz="0" w:space="0" w:color="auto"/>
            <w:left w:val="none" w:sz="0" w:space="0" w:color="auto"/>
            <w:bottom w:val="none" w:sz="0" w:space="0" w:color="auto"/>
            <w:right w:val="none" w:sz="0" w:space="0" w:color="auto"/>
          </w:divBdr>
        </w:div>
        <w:div w:id="162748069">
          <w:marLeft w:val="0"/>
          <w:marRight w:val="0"/>
          <w:marTop w:val="0"/>
          <w:marBottom w:val="0"/>
          <w:divBdr>
            <w:top w:val="none" w:sz="0" w:space="0" w:color="auto"/>
            <w:left w:val="none" w:sz="0" w:space="0" w:color="auto"/>
            <w:bottom w:val="none" w:sz="0" w:space="0" w:color="auto"/>
            <w:right w:val="none" w:sz="0" w:space="0" w:color="auto"/>
          </w:divBdr>
        </w:div>
        <w:div w:id="587009163">
          <w:marLeft w:val="0"/>
          <w:marRight w:val="0"/>
          <w:marTop w:val="0"/>
          <w:marBottom w:val="0"/>
          <w:divBdr>
            <w:top w:val="none" w:sz="0" w:space="0" w:color="auto"/>
            <w:left w:val="none" w:sz="0" w:space="0" w:color="auto"/>
            <w:bottom w:val="none" w:sz="0" w:space="0" w:color="auto"/>
            <w:right w:val="none" w:sz="0" w:space="0" w:color="auto"/>
          </w:divBdr>
        </w:div>
        <w:div w:id="775950402">
          <w:marLeft w:val="0"/>
          <w:marRight w:val="0"/>
          <w:marTop w:val="0"/>
          <w:marBottom w:val="0"/>
          <w:divBdr>
            <w:top w:val="none" w:sz="0" w:space="0" w:color="auto"/>
            <w:left w:val="none" w:sz="0" w:space="0" w:color="auto"/>
            <w:bottom w:val="none" w:sz="0" w:space="0" w:color="auto"/>
            <w:right w:val="none" w:sz="0" w:space="0" w:color="auto"/>
          </w:divBdr>
        </w:div>
      </w:divsChild>
    </w:div>
    <w:div w:id="790171355">
      <w:bodyDiv w:val="1"/>
      <w:marLeft w:val="0"/>
      <w:marRight w:val="0"/>
      <w:marTop w:val="0"/>
      <w:marBottom w:val="0"/>
      <w:divBdr>
        <w:top w:val="none" w:sz="0" w:space="0" w:color="auto"/>
        <w:left w:val="none" w:sz="0" w:space="0" w:color="auto"/>
        <w:bottom w:val="none" w:sz="0" w:space="0" w:color="auto"/>
        <w:right w:val="none" w:sz="0" w:space="0" w:color="auto"/>
      </w:divBdr>
    </w:div>
    <w:div w:id="860361118">
      <w:bodyDiv w:val="1"/>
      <w:marLeft w:val="0"/>
      <w:marRight w:val="0"/>
      <w:marTop w:val="0"/>
      <w:marBottom w:val="0"/>
      <w:divBdr>
        <w:top w:val="none" w:sz="0" w:space="0" w:color="auto"/>
        <w:left w:val="none" w:sz="0" w:space="0" w:color="auto"/>
        <w:bottom w:val="none" w:sz="0" w:space="0" w:color="auto"/>
        <w:right w:val="none" w:sz="0" w:space="0" w:color="auto"/>
      </w:divBdr>
    </w:div>
    <w:div w:id="860896348">
      <w:bodyDiv w:val="1"/>
      <w:marLeft w:val="0"/>
      <w:marRight w:val="0"/>
      <w:marTop w:val="0"/>
      <w:marBottom w:val="0"/>
      <w:divBdr>
        <w:top w:val="none" w:sz="0" w:space="0" w:color="auto"/>
        <w:left w:val="none" w:sz="0" w:space="0" w:color="auto"/>
        <w:bottom w:val="none" w:sz="0" w:space="0" w:color="auto"/>
        <w:right w:val="none" w:sz="0" w:space="0" w:color="auto"/>
      </w:divBdr>
    </w:div>
    <w:div w:id="929969962">
      <w:bodyDiv w:val="1"/>
      <w:marLeft w:val="0"/>
      <w:marRight w:val="0"/>
      <w:marTop w:val="0"/>
      <w:marBottom w:val="0"/>
      <w:divBdr>
        <w:top w:val="none" w:sz="0" w:space="0" w:color="auto"/>
        <w:left w:val="none" w:sz="0" w:space="0" w:color="auto"/>
        <w:bottom w:val="none" w:sz="0" w:space="0" w:color="auto"/>
        <w:right w:val="none" w:sz="0" w:space="0" w:color="auto"/>
      </w:divBdr>
    </w:div>
    <w:div w:id="934481737">
      <w:bodyDiv w:val="1"/>
      <w:marLeft w:val="0"/>
      <w:marRight w:val="0"/>
      <w:marTop w:val="0"/>
      <w:marBottom w:val="0"/>
      <w:divBdr>
        <w:top w:val="none" w:sz="0" w:space="0" w:color="auto"/>
        <w:left w:val="none" w:sz="0" w:space="0" w:color="auto"/>
        <w:bottom w:val="none" w:sz="0" w:space="0" w:color="auto"/>
        <w:right w:val="none" w:sz="0" w:space="0" w:color="auto"/>
      </w:divBdr>
    </w:div>
    <w:div w:id="994722736">
      <w:bodyDiv w:val="1"/>
      <w:marLeft w:val="0"/>
      <w:marRight w:val="0"/>
      <w:marTop w:val="0"/>
      <w:marBottom w:val="0"/>
      <w:divBdr>
        <w:top w:val="none" w:sz="0" w:space="0" w:color="auto"/>
        <w:left w:val="none" w:sz="0" w:space="0" w:color="auto"/>
        <w:bottom w:val="none" w:sz="0" w:space="0" w:color="auto"/>
        <w:right w:val="none" w:sz="0" w:space="0" w:color="auto"/>
      </w:divBdr>
    </w:div>
    <w:div w:id="1075514348">
      <w:bodyDiv w:val="1"/>
      <w:marLeft w:val="0"/>
      <w:marRight w:val="0"/>
      <w:marTop w:val="0"/>
      <w:marBottom w:val="0"/>
      <w:divBdr>
        <w:top w:val="none" w:sz="0" w:space="0" w:color="auto"/>
        <w:left w:val="none" w:sz="0" w:space="0" w:color="auto"/>
        <w:bottom w:val="none" w:sz="0" w:space="0" w:color="auto"/>
        <w:right w:val="none" w:sz="0" w:space="0" w:color="auto"/>
      </w:divBdr>
    </w:div>
    <w:div w:id="1232959870">
      <w:bodyDiv w:val="1"/>
      <w:marLeft w:val="0"/>
      <w:marRight w:val="0"/>
      <w:marTop w:val="0"/>
      <w:marBottom w:val="0"/>
      <w:divBdr>
        <w:top w:val="none" w:sz="0" w:space="0" w:color="auto"/>
        <w:left w:val="none" w:sz="0" w:space="0" w:color="auto"/>
        <w:bottom w:val="none" w:sz="0" w:space="0" w:color="auto"/>
        <w:right w:val="none" w:sz="0" w:space="0" w:color="auto"/>
      </w:divBdr>
      <w:divsChild>
        <w:div w:id="453257550">
          <w:marLeft w:val="0"/>
          <w:marRight w:val="0"/>
          <w:marTop w:val="0"/>
          <w:marBottom w:val="0"/>
          <w:divBdr>
            <w:top w:val="none" w:sz="0" w:space="0" w:color="auto"/>
            <w:left w:val="none" w:sz="0" w:space="0" w:color="auto"/>
            <w:bottom w:val="none" w:sz="0" w:space="0" w:color="auto"/>
            <w:right w:val="none" w:sz="0" w:space="0" w:color="auto"/>
          </w:divBdr>
        </w:div>
        <w:div w:id="931010538">
          <w:marLeft w:val="0"/>
          <w:marRight w:val="0"/>
          <w:marTop w:val="0"/>
          <w:marBottom w:val="0"/>
          <w:divBdr>
            <w:top w:val="none" w:sz="0" w:space="0" w:color="auto"/>
            <w:left w:val="none" w:sz="0" w:space="0" w:color="auto"/>
            <w:bottom w:val="none" w:sz="0" w:space="0" w:color="auto"/>
            <w:right w:val="none" w:sz="0" w:space="0" w:color="auto"/>
          </w:divBdr>
        </w:div>
        <w:div w:id="1756591721">
          <w:marLeft w:val="0"/>
          <w:marRight w:val="0"/>
          <w:marTop w:val="0"/>
          <w:marBottom w:val="0"/>
          <w:divBdr>
            <w:top w:val="none" w:sz="0" w:space="0" w:color="auto"/>
            <w:left w:val="none" w:sz="0" w:space="0" w:color="auto"/>
            <w:bottom w:val="none" w:sz="0" w:space="0" w:color="auto"/>
            <w:right w:val="none" w:sz="0" w:space="0" w:color="auto"/>
          </w:divBdr>
        </w:div>
      </w:divsChild>
    </w:div>
    <w:div w:id="1240021785">
      <w:bodyDiv w:val="1"/>
      <w:marLeft w:val="0"/>
      <w:marRight w:val="0"/>
      <w:marTop w:val="0"/>
      <w:marBottom w:val="0"/>
      <w:divBdr>
        <w:top w:val="none" w:sz="0" w:space="0" w:color="auto"/>
        <w:left w:val="none" w:sz="0" w:space="0" w:color="auto"/>
        <w:bottom w:val="none" w:sz="0" w:space="0" w:color="auto"/>
        <w:right w:val="none" w:sz="0" w:space="0" w:color="auto"/>
      </w:divBdr>
      <w:divsChild>
        <w:div w:id="1908032559">
          <w:marLeft w:val="0"/>
          <w:marRight w:val="0"/>
          <w:marTop w:val="0"/>
          <w:marBottom w:val="0"/>
          <w:divBdr>
            <w:top w:val="none" w:sz="0" w:space="0" w:color="auto"/>
            <w:left w:val="none" w:sz="0" w:space="0" w:color="auto"/>
            <w:bottom w:val="none" w:sz="0" w:space="0" w:color="auto"/>
            <w:right w:val="none" w:sz="0" w:space="0" w:color="auto"/>
          </w:divBdr>
        </w:div>
        <w:div w:id="1267301431">
          <w:marLeft w:val="0"/>
          <w:marRight w:val="0"/>
          <w:marTop w:val="0"/>
          <w:marBottom w:val="0"/>
          <w:divBdr>
            <w:top w:val="none" w:sz="0" w:space="0" w:color="auto"/>
            <w:left w:val="none" w:sz="0" w:space="0" w:color="auto"/>
            <w:bottom w:val="none" w:sz="0" w:space="0" w:color="auto"/>
            <w:right w:val="none" w:sz="0" w:space="0" w:color="auto"/>
          </w:divBdr>
        </w:div>
        <w:div w:id="41709161">
          <w:marLeft w:val="0"/>
          <w:marRight w:val="0"/>
          <w:marTop w:val="0"/>
          <w:marBottom w:val="0"/>
          <w:divBdr>
            <w:top w:val="none" w:sz="0" w:space="0" w:color="auto"/>
            <w:left w:val="none" w:sz="0" w:space="0" w:color="auto"/>
            <w:bottom w:val="none" w:sz="0" w:space="0" w:color="auto"/>
            <w:right w:val="none" w:sz="0" w:space="0" w:color="auto"/>
          </w:divBdr>
        </w:div>
      </w:divsChild>
    </w:div>
    <w:div w:id="1269972754">
      <w:bodyDiv w:val="1"/>
      <w:marLeft w:val="0"/>
      <w:marRight w:val="0"/>
      <w:marTop w:val="0"/>
      <w:marBottom w:val="0"/>
      <w:divBdr>
        <w:top w:val="none" w:sz="0" w:space="0" w:color="auto"/>
        <w:left w:val="none" w:sz="0" w:space="0" w:color="auto"/>
        <w:bottom w:val="none" w:sz="0" w:space="0" w:color="auto"/>
        <w:right w:val="none" w:sz="0" w:space="0" w:color="auto"/>
      </w:divBdr>
    </w:div>
    <w:div w:id="1281179775">
      <w:bodyDiv w:val="1"/>
      <w:marLeft w:val="0"/>
      <w:marRight w:val="0"/>
      <w:marTop w:val="0"/>
      <w:marBottom w:val="0"/>
      <w:divBdr>
        <w:top w:val="none" w:sz="0" w:space="0" w:color="auto"/>
        <w:left w:val="none" w:sz="0" w:space="0" w:color="auto"/>
        <w:bottom w:val="none" w:sz="0" w:space="0" w:color="auto"/>
        <w:right w:val="none" w:sz="0" w:space="0" w:color="auto"/>
      </w:divBdr>
    </w:div>
    <w:div w:id="1320622913">
      <w:bodyDiv w:val="1"/>
      <w:marLeft w:val="0"/>
      <w:marRight w:val="0"/>
      <w:marTop w:val="0"/>
      <w:marBottom w:val="0"/>
      <w:divBdr>
        <w:top w:val="none" w:sz="0" w:space="0" w:color="auto"/>
        <w:left w:val="none" w:sz="0" w:space="0" w:color="auto"/>
        <w:bottom w:val="none" w:sz="0" w:space="0" w:color="auto"/>
        <w:right w:val="none" w:sz="0" w:space="0" w:color="auto"/>
      </w:divBdr>
    </w:div>
    <w:div w:id="1351177384">
      <w:bodyDiv w:val="1"/>
      <w:marLeft w:val="0"/>
      <w:marRight w:val="0"/>
      <w:marTop w:val="0"/>
      <w:marBottom w:val="0"/>
      <w:divBdr>
        <w:top w:val="none" w:sz="0" w:space="0" w:color="auto"/>
        <w:left w:val="none" w:sz="0" w:space="0" w:color="auto"/>
        <w:bottom w:val="none" w:sz="0" w:space="0" w:color="auto"/>
        <w:right w:val="none" w:sz="0" w:space="0" w:color="auto"/>
      </w:divBdr>
    </w:div>
    <w:div w:id="1407603752">
      <w:bodyDiv w:val="1"/>
      <w:marLeft w:val="0"/>
      <w:marRight w:val="0"/>
      <w:marTop w:val="0"/>
      <w:marBottom w:val="0"/>
      <w:divBdr>
        <w:top w:val="none" w:sz="0" w:space="0" w:color="auto"/>
        <w:left w:val="none" w:sz="0" w:space="0" w:color="auto"/>
        <w:bottom w:val="none" w:sz="0" w:space="0" w:color="auto"/>
        <w:right w:val="none" w:sz="0" w:space="0" w:color="auto"/>
      </w:divBdr>
      <w:divsChild>
        <w:div w:id="975918459">
          <w:marLeft w:val="0"/>
          <w:marRight w:val="0"/>
          <w:marTop w:val="0"/>
          <w:marBottom w:val="0"/>
          <w:divBdr>
            <w:top w:val="none" w:sz="0" w:space="0" w:color="auto"/>
            <w:left w:val="none" w:sz="0" w:space="0" w:color="auto"/>
            <w:bottom w:val="none" w:sz="0" w:space="0" w:color="auto"/>
            <w:right w:val="none" w:sz="0" w:space="0" w:color="auto"/>
          </w:divBdr>
        </w:div>
        <w:div w:id="1889343099">
          <w:marLeft w:val="0"/>
          <w:marRight w:val="0"/>
          <w:marTop w:val="0"/>
          <w:marBottom w:val="0"/>
          <w:divBdr>
            <w:top w:val="none" w:sz="0" w:space="0" w:color="auto"/>
            <w:left w:val="none" w:sz="0" w:space="0" w:color="auto"/>
            <w:bottom w:val="none" w:sz="0" w:space="0" w:color="auto"/>
            <w:right w:val="none" w:sz="0" w:space="0" w:color="auto"/>
          </w:divBdr>
        </w:div>
        <w:div w:id="73599222">
          <w:marLeft w:val="0"/>
          <w:marRight w:val="0"/>
          <w:marTop w:val="0"/>
          <w:marBottom w:val="0"/>
          <w:divBdr>
            <w:top w:val="none" w:sz="0" w:space="0" w:color="auto"/>
            <w:left w:val="none" w:sz="0" w:space="0" w:color="auto"/>
            <w:bottom w:val="none" w:sz="0" w:space="0" w:color="auto"/>
            <w:right w:val="none" w:sz="0" w:space="0" w:color="auto"/>
          </w:divBdr>
        </w:div>
      </w:divsChild>
    </w:div>
    <w:div w:id="1412777533">
      <w:bodyDiv w:val="1"/>
      <w:marLeft w:val="0"/>
      <w:marRight w:val="0"/>
      <w:marTop w:val="0"/>
      <w:marBottom w:val="0"/>
      <w:divBdr>
        <w:top w:val="none" w:sz="0" w:space="0" w:color="auto"/>
        <w:left w:val="none" w:sz="0" w:space="0" w:color="auto"/>
        <w:bottom w:val="none" w:sz="0" w:space="0" w:color="auto"/>
        <w:right w:val="none" w:sz="0" w:space="0" w:color="auto"/>
      </w:divBdr>
      <w:divsChild>
        <w:div w:id="1104037074">
          <w:marLeft w:val="0"/>
          <w:marRight w:val="0"/>
          <w:marTop w:val="0"/>
          <w:marBottom w:val="0"/>
          <w:divBdr>
            <w:top w:val="none" w:sz="0" w:space="0" w:color="auto"/>
            <w:left w:val="none" w:sz="0" w:space="0" w:color="auto"/>
            <w:bottom w:val="none" w:sz="0" w:space="0" w:color="auto"/>
            <w:right w:val="none" w:sz="0" w:space="0" w:color="auto"/>
          </w:divBdr>
        </w:div>
        <w:div w:id="1152408132">
          <w:marLeft w:val="0"/>
          <w:marRight w:val="0"/>
          <w:marTop w:val="0"/>
          <w:marBottom w:val="0"/>
          <w:divBdr>
            <w:top w:val="none" w:sz="0" w:space="0" w:color="auto"/>
            <w:left w:val="none" w:sz="0" w:space="0" w:color="auto"/>
            <w:bottom w:val="none" w:sz="0" w:space="0" w:color="auto"/>
            <w:right w:val="none" w:sz="0" w:space="0" w:color="auto"/>
          </w:divBdr>
        </w:div>
        <w:div w:id="37359391">
          <w:marLeft w:val="0"/>
          <w:marRight w:val="0"/>
          <w:marTop w:val="0"/>
          <w:marBottom w:val="0"/>
          <w:divBdr>
            <w:top w:val="none" w:sz="0" w:space="0" w:color="auto"/>
            <w:left w:val="none" w:sz="0" w:space="0" w:color="auto"/>
            <w:bottom w:val="none" w:sz="0" w:space="0" w:color="auto"/>
            <w:right w:val="none" w:sz="0" w:space="0" w:color="auto"/>
          </w:divBdr>
        </w:div>
        <w:div w:id="341779130">
          <w:marLeft w:val="0"/>
          <w:marRight w:val="0"/>
          <w:marTop w:val="0"/>
          <w:marBottom w:val="0"/>
          <w:divBdr>
            <w:top w:val="none" w:sz="0" w:space="0" w:color="auto"/>
            <w:left w:val="none" w:sz="0" w:space="0" w:color="auto"/>
            <w:bottom w:val="none" w:sz="0" w:space="0" w:color="auto"/>
            <w:right w:val="none" w:sz="0" w:space="0" w:color="auto"/>
          </w:divBdr>
        </w:div>
      </w:divsChild>
    </w:div>
    <w:div w:id="1447041183">
      <w:bodyDiv w:val="1"/>
      <w:marLeft w:val="0"/>
      <w:marRight w:val="0"/>
      <w:marTop w:val="0"/>
      <w:marBottom w:val="0"/>
      <w:divBdr>
        <w:top w:val="none" w:sz="0" w:space="0" w:color="auto"/>
        <w:left w:val="none" w:sz="0" w:space="0" w:color="auto"/>
        <w:bottom w:val="none" w:sz="0" w:space="0" w:color="auto"/>
        <w:right w:val="none" w:sz="0" w:space="0" w:color="auto"/>
      </w:divBdr>
    </w:div>
    <w:div w:id="1467235289">
      <w:bodyDiv w:val="1"/>
      <w:marLeft w:val="0"/>
      <w:marRight w:val="0"/>
      <w:marTop w:val="0"/>
      <w:marBottom w:val="0"/>
      <w:divBdr>
        <w:top w:val="none" w:sz="0" w:space="0" w:color="auto"/>
        <w:left w:val="none" w:sz="0" w:space="0" w:color="auto"/>
        <w:bottom w:val="none" w:sz="0" w:space="0" w:color="auto"/>
        <w:right w:val="none" w:sz="0" w:space="0" w:color="auto"/>
      </w:divBdr>
    </w:div>
    <w:div w:id="1500081408">
      <w:bodyDiv w:val="1"/>
      <w:marLeft w:val="0"/>
      <w:marRight w:val="0"/>
      <w:marTop w:val="0"/>
      <w:marBottom w:val="0"/>
      <w:divBdr>
        <w:top w:val="none" w:sz="0" w:space="0" w:color="auto"/>
        <w:left w:val="none" w:sz="0" w:space="0" w:color="auto"/>
        <w:bottom w:val="none" w:sz="0" w:space="0" w:color="auto"/>
        <w:right w:val="none" w:sz="0" w:space="0" w:color="auto"/>
      </w:divBdr>
    </w:div>
    <w:div w:id="1555311700">
      <w:bodyDiv w:val="1"/>
      <w:marLeft w:val="0"/>
      <w:marRight w:val="0"/>
      <w:marTop w:val="0"/>
      <w:marBottom w:val="0"/>
      <w:divBdr>
        <w:top w:val="none" w:sz="0" w:space="0" w:color="auto"/>
        <w:left w:val="none" w:sz="0" w:space="0" w:color="auto"/>
        <w:bottom w:val="none" w:sz="0" w:space="0" w:color="auto"/>
        <w:right w:val="none" w:sz="0" w:space="0" w:color="auto"/>
      </w:divBdr>
    </w:div>
    <w:div w:id="1555695949">
      <w:bodyDiv w:val="1"/>
      <w:marLeft w:val="0"/>
      <w:marRight w:val="0"/>
      <w:marTop w:val="0"/>
      <w:marBottom w:val="0"/>
      <w:divBdr>
        <w:top w:val="none" w:sz="0" w:space="0" w:color="auto"/>
        <w:left w:val="none" w:sz="0" w:space="0" w:color="auto"/>
        <w:bottom w:val="none" w:sz="0" w:space="0" w:color="auto"/>
        <w:right w:val="none" w:sz="0" w:space="0" w:color="auto"/>
      </w:divBdr>
    </w:div>
    <w:div w:id="1599633135">
      <w:bodyDiv w:val="1"/>
      <w:marLeft w:val="0"/>
      <w:marRight w:val="0"/>
      <w:marTop w:val="0"/>
      <w:marBottom w:val="0"/>
      <w:divBdr>
        <w:top w:val="none" w:sz="0" w:space="0" w:color="auto"/>
        <w:left w:val="none" w:sz="0" w:space="0" w:color="auto"/>
        <w:bottom w:val="none" w:sz="0" w:space="0" w:color="auto"/>
        <w:right w:val="none" w:sz="0" w:space="0" w:color="auto"/>
      </w:divBdr>
    </w:div>
    <w:div w:id="1675184533">
      <w:bodyDiv w:val="1"/>
      <w:marLeft w:val="0"/>
      <w:marRight w:val="0"/>
      <w:marTop w:val="0"/>
      <w:marBottom w:val="0"/>
      <w:divBdr>
        <w:top w:val="none" w:sz="0" w:space="0" w:color="auto"/>
        <w:left w:val="none" w:sz="0" w:space="0" w:color="auto"/>
        <w:bottom w:val="none" w:sz="0" w:space="0" w:color="auto"/>
        <w:right w:val="none" w:sz="0" w:space="0" w:color="auto"/>
      </w:divBdr>
    </w:div>
    <w:div w:id="1677918379">
      <w:bodyDiv w:val="1"/>
      <w:marLeft w:val="0"/>
      <w:marRight w:val="0"/>
      <w:marTop w:val="0"/>
      <w:marBottom w:val="0"/>
      <w:divBdr>
        <w:top w:val="none" w:sz="0" w:space="0" w:color="auto"/>
        <w:left w:val="none" w:sz="0" w:space="0" w:color="auto"/>
        <w:bottom w:val="none" w:sz="0" w:space="0" w:color="auto"/>
        <w:right w:val="none" w:sz="0" w:space="0" w:color="auto"/>
      </w:divBdr>
    </w:div>
    <w:div w:id="1684865815">
      <w:bodyDiv w:val="1"/>
      <w:marLeft w:val="0"/>
      <w:marRight w:val="0"/>
      <w:marTop w:val="0"/>
      <w:marBottom w:val="0"/>
      <w:divBdr>
        <w:top w:val="none" w:sz="0" w:space="0" w:color="auto"/>
        <w:left w:val="none" w:sz="0" w:space="0" w:color="auto"/>
        <w:bottom w:val="none" w:sz="0" w:space="0" w:color="auto"/>
        <w:right w:val="none" w:sz="0" w:space="0" w:color="auto"/>
      </w:divBdr>
    </w:div>
    <w:div w:id="1686440180">
      <w:bodyDiv w:val="1"/>
      <w:marLeft w:val="0"/>
      <w:marRight w:val="0"/>
      <w:marTop w:val="0"/>
      <w:marBottom w:val="0"/>
      <w:divBdr>
        <w:top w:val="none" w:sz="0" w:space="0" w:color="auto"/>
        <w:left w:val="none" w:sz="0" w:space="0" w:color="auto"/>
        <w:bottom w:val="none" w:sz="0" w:space="0" w:color="auto"/>
        <w:right w:val="none" w:sz="0" w:space="0" w:color="auto"/>
      </w:divBdr>
      <w:divsChild>
        <w:div w:id="1071460426">
          <w:marLeft w:val="0"/>
          <w:marRight w:val="0"/>
          <w:marTop w:val="0"/>
          <w:marBottom w:val="0"/>
          <w:divBdr>
            <w:top w:val="none" w:sz="0" w:space="0" w:color="auto"/>
            <w:left w:val="none" w:sz="0" w:space="0" w:color="auto"/>
            <w:bottom w:val="none" w:sz="0" w:space="0" w:color="auto"/>
            <w:right w:val="none" w:sz="0" w:space="0" w:color="auto"/>
          </w:divBdr>
        </w:div>
        <w:div w:id="480194957">
          <w:marLeft w:val="0"/>
          <w:marRight w:val="0"/>
          <w:marTop w:val="0"/>
          <w:marBottom w:val="0"/>
          <w:divBdr>
            <w:top w:val="none" w:sz="0" w:space="0" w:color="auto"/>
            <w:left w:val="none" w:sz="0" w:space="0" w:color="auto"/>
            <w:bottom w:val="none" w:sz="0" w:space="0" w:color="auto"/>
            <w:right w:val="none" w:sz="0" w:space="0" w:color="auto"/>
          </w:divBdr>
        </w:div>
        <w:div w:id="280108263">
          <w:marLeft w:val="0"/>
          <w:marRight w:val="0"/>
          <w:marTop w:val="0"/>
          <w:marBottom w:val="0"/>
          <w:divBdr>
            <w:top w:val="none" w:sz="0" w:space="0" w:color="auto"/>
            <w:left w:val="none" w:sz="0" w:space="0" w:color="auto"/>
            <w:bottom w:val="none" w:sz="0" w:space="0" w:color="auto"/>
            <w:right w:val="none" w:sz="0" w:space="0" w:color="auto"/>
          </w:divBdr>
        </w:div>
      </w:divsChild>
    </w:div>
    <w:div w:id="1715538936">
      <w:bodyDiv w:val="1"/>
      <w:marLeft w:val="0"/>
      <w:marRight w:val="0"/>
      <w:marTop w:val="0"/>
      <w:marBottom w:val="0"/>
      <w:divBdr>
        <w:top w:val="none" w:sz="0" w:space="0" w:color="auto"/>
        <w:left w:val="none" w:sz="0" w:space="0" w:color="auto"/>
        <w:bottom w:val="none" w:sz="0" w:space="0" w:color="auto"/>
        <w:right w:val="none" w:sz="0" w:space="0" w:color="auto"/>
      </w:divBdr>
    </w:div>
    <w:div w:id="1733694067">
      <w:bodyDiv w:val="1"/>
      <w:marLeft w:val="0"/>
      <w:marRight w:val="0"/>
      <w:marTop w:val="0"/>
      <w:marBottom w:val="0"/>
      <w:divBdr>
        <w:top w:val="none" w:sz="0" w:space="0" w:color="auto"/>
        <w:left w:val="none" w:sz="0" w:space="0" w:color="auto"/>
        <w:bottom w:val="none" w:sz="0" w:space="0" w:color="auto"/>
        <w:right w:val="none" w:sz="0" w:space="0" w:color="auto"/>
      </w:divBdr>
    </w:div>
    <w:div w:id="1751999352">
      <w:bodyDiv w:val="1"/>
      <w:marLeft w:val="0"/>
      <w:marRight w:val="0"/>
      <w:marTop w:val="0"/>
      <w:marBottom w:val="0"/>
      <w:divBdr>
        <w:top w:val="none" w:sz="0" w:space="0" w:color="auto"/>
        <w:left w:val="none" w:sz="0" w:space="0" w:color="auto"/>
        <w:bottom w:val="none" w:sz="0" w:space="0" w:color="auto"/>
        <w:right w:val="none" w:sz="0" w:space="0" w:color="auto"/>
      </w:divBdr>
      <w:divsChild>
        <w:div w:id="942953177">
          <w:marLeft w:val="0"/>
          <w:marRight w:val="0"/>
          <w:marTop w:val="300"/>
          <w:marBottom w:val="300"/>
          <w:divBdr>
            <w:top w:val="none" w:sz="0" w:space="0" w:color="auto"/>
            <w:left w:val="none" w:sz="0" w:space="0" w:color="auto"/>
            <w:bottom w:val="none" w:sz="0" w:space="0" w:color="auto"/>
            <w:right w:val="none" w:sz="0" w:space="0" w:color="auto"/>
          </w:divBdr>
          <w:divsChild>
            <w:div w:id="1935934052">
              <w:marLeft w:val="0"/>
              <w:marRight w:val="0"/>
              <w:marTop w:val="0"/>
              <w:marBottom w:val="0"/>
              <w:divBdr>
                <w:top w:val="none" w:sz="0" w:space="0" w:color="auto"/>
                <w:left w:val="none" w:sz="0" w:space="0" w:color="auto"/>
                <w:bottom w:val="none" w:sz="0" w:space="0" w:color="auto"/>
                <w:right w:val="none" w:sz="0" w:space="0" w:color="auto"/>
              </w:divBdr>
              <w:divsChild>
                <w:div w:id="653030278">
                  <w:marLeft w:val="0"/>
                  <w:marRight w:val="0"/>
                  <w:marTop w:val="0"/>
                  <w:marBottom w:val="0"/>
                  <w:divBdr>
                    <w:top w:val="none" w:sz="0" w:space="0" w:color="auto"/>
                    <w:left w:val="none" w:sz="0" w:space="0" w:color="auto"/>
                    <w:bottom w:val="none" w:sz="0" w:space="0" w:color="auto"/>
                    <w:right w:val="none" w:sz="0" w:space="0" w:color="auto"/>
                  </w:divBdr>
                  <w:divsChild>
                    <w:div w:id="1483157502">
                      <w:marLeft w:val="0"/>
                      <w:marRight w:val="0"/>
                      <w:marTop w:val="0"/>
                      <w:marBottom w:val="0"/>
                      <w:divBdr>
                        <w:top w:val="none" w:sz="0" w:space="0" w:color="auto"/>
                        <w:left w:val="none" w:sz="0" w:space="0" w:color="auto"/>
                        <w:bottom w:val="none" w:sz="0" w:space="0" w:color="auto"/>
                        <w:right w:val="none" w:sz="0" w:space="0" w:color="auto"/>
                      </w:divBdr>
                      <w:divsChild>
                        <w:div w:id="688526553">
                          <w:marLeft w:val="0"/>
                          <w:marRight w:val="0"/>
                          <w:marTop w:val="0"/>
                          <w:marBottom w:val="0"/>
                          <w:divBdr>
                            <w:top w:val="none" w:sz="0" w:space="0" w:color="auto"/>
                            <w:left w:val="none" w:sz="0" w:space="0" w:color="auto"/>
                            <w:bottom w:val="none" w:sz="0" w:space="0" w:color="auto"/>
                            <w:right w:val="none" w:sz="0" w:space="0" w:color="auto"/>
                          </w:divBdr>
                          <w:divsChild>
                            <w:div w:id="1790274428">
                              <w:marLeft w:val="0"/>
                              <w:marRight w:val="0"/>
                              <w:marTop w:val="0"/>
                              <w:marBottom w:val="0"/>
                              <w:divBdr>
                                <w:top w:val="none" w:sz="0" w:space="0" w:color="auto"/>
                                <w:left w:val="none" w:sz="0" w:space="0" w:color="auto"/>
                                <w:bottom w:val="none" w:sz="0" w:space="0" w:color="auto"/>
                                <w:right w:val="none" w:sz="0" w:space="0" w:color="auto"/>
                              </w:divBdr>
                              <w:divsChild>
                                <w:div w:id="1101875605">
                                  <w:marLeft w:val="0"/>
                                  <w:marRight w:val="0"/>
                                  <w:marTop w:val="0"/>
                                  <w:marBottom w:val="0"/>
                                  <w:divBdr>
                                    <w:top w:val="none" w:sz="0" w:space="0" w:color="auto"/>
                                    <w:left w:val="none" w:sz="0" w:space="0" w:color="auto"/>
                                    <w:bottom w:val="none" w:sz="0" w:space="0" w:color="auto"/>
                                    <w:right w:val="none" w:sz="0" w:space="0" w:color="auto"/>
                                  </w:divBdr>
                                  <w:divsChild>
                                    <w:div w:id="2026009977">
                                      <w:marLeft w:val="0"/>
                                      <w:marRight w:val="0"/>
                                      <w:marTop w:val="0"/>
                                      <w:marBottom w:val="0"/>
                                      <w:divBdr>
                                        <w:top w:val="none" w:sz="0" w:space="0" w:color="auto"/>
                                        <w:left w:val="none" w:sz="0" w:space="0" w:color="auto"/>
                                        <w:bottom w:val="none" w:sz="0" w:space="0" w:color="auto"/>
                                        <w:right w:val="none" w:sz="0" w:space="0" w:color="auto"/>
                                      </w:divBdr>
                                      <w:divsChild>
                                        <w:div w:id="2029791291">
                                          <w:marLeft w:val="0"/>
                                          <w:marRight w:val="0"/>
                                          <w:marTop w:val="0"/>
                                          <w:marBottom w:val="0"/>
                                          <w:divBdr>
                                            <w:top w:val="none" w:sz="0" w:space="0" w:color="auto"/>
                                            <w:left w:val="none" w:sz="0" w:space="0" w:color="auto"/>
                                            <w:bottom w:val="none" w:sz="0" w:space="0" w:color="auto"/>
                                            <w:right w:val="none" w:sz="0" w:space="0" w:color="auto"/>
                                          </w:divBdr>
                                          <w:divsChild>
                                            <w:div w:id="1772159046">
                                              <w:marLeft w:val="0"/>
                                              <w:marRight w:val="0"/>
                                              <w:marTop w:val="0"/>
                                              <w:marBottom w:val="0"/>
                                              <w:divBdr>
                                                <w:top w:val="none" w:sz="0" w:space="0" w:color="auto"/>
                                                <w:left w:val="none" w:sz="0" w:space="0" w:color="auto"/>
                                                <w:bottom w:val="none" w:sz="0" w:space="0" w:color="auto"/>
                                                <w:right w:val="none" w:sz="0" w:space="0" w:color="auto"/>
                                              </w:divBdr>
                                              <w:divsChild>
                                                <w:div w:id="1074669030">
                                                  <w:marLeft w:val="0"/>
                                                  <w:marRight w:val="0"/>
                                                  <w:marTop w:val="0"/>
                                                  <w:marBottom w:val="0"/>
                                                  <w:divBdr>
                                                    <w:top w:val="none" w:sz="0" w:space="0" w:color="auto"/>
                                                    <w:left w:val="none" w:sz="0" w:space="0" w:color="auto"/>
                                                    <w:bottom w:val="none" w:sz="0" w:space="0" w:color="auto"/>
                                                    <w:right w:val="none" w:sz="0" w:space="0" w:color="auto"/>
                                                  </w:divBdr>
                                                  <w:divsChild>
                                                    <w:div w:id="910968939">
                                                      <w:marLeft w:val="0"/>
                                                      <w:marRight w:val="0"/>
                                                      <w:marTop w:val="0"/>
                                                      <w:marBottom w:val="0"/>
                                                      <w:divBdr>
                                                        <w:top w:val="none" w:sz="0" w:space="0" w:color="auto"/>
                                                        <w:left w:val="none" w:sz="0" w:space="0" w:color="auto"/>
                                                        <w:bottom w:val="none" w:sz="0" w:space="0" w:color="auto"/>
                                                        <w:right w:val="none" w:sz="0" w:space="0" w:color="auto"/>
                                                      </w:divBdr>
                                                      <w:divsChild>
                                                        <w:div w:id="894121749">
                                                          <w:marLeft w:val="0"/>
                                                          <w:marRight w:val="0"/>
                                                          <w:marTop w:val="0"/>
                                                          <w:marBottom w:val="0"/>
                                                          <w:divBdr>
                                                            <w:top w:val="none" w:sz="0" w:space="0" w:color="auto"/>
                                                            <w:left w:val="none" w:sz="0" w:space="0" w:color="auto"/>
                                                            <w:bottom w:val="none" w:sz="0" w:space="0" w:color="auto"/>
                                                            <w:right w:val="none" w:sz="0" w:space="0" w:color="auto"/>
                                                          </w:divBdr>
                                                          <w:divsChild>
                                                            <w:div w:id="625352981">
                                                              <w:marLeft w:val="0"/>
                                                              <w:marRight w:val="0"/>
                                                              <w:marTop w:val="0"/>
                                                              <w:marBottom w:val="0"/>
                                                              <w:divBdr>
                                                                <w:top w:val="none" w:sz="0" w:space="0" w:color="auto"/>
                                                                <w:left w:val="none" w:sz="0" w:space="0" w:color="auto"/>
                                                                <w:bottom w:val="none" w:sz="0" w:space="0" w:color="auto"/>
                                                                <w:right w:val="none" w:sz="0" w:space="0" w:color="auto"/>
                                                              </w:divBdr>
                                                              <w:divsChild>
                                                                <w:div w:id="1550847068">
                                                                  <w:marLeft w:val="0"/>
                                                                  <w:marRight w:val="0"/>
                                                                  <w:marTop w:val="0"/>
                                                                  <w:marBottom w:val="0"/>
                                                                  <w:divBdr>
                                                                    <w:top w:val="none" w:sz="0" w:space="0" w:color="auto"/>
                                                                    <w:left w:val="none" w:sz="0" w:space="0" w:color="auto"/>
                                                                    <w:bottom w:val="none" w:sz="0" w:space="0" w:color="auto"/>
                                                                    <w:right w:val="none" w:sz="0" w:space="0" w:color="auto"/>
                                                                  </w:divBdr>
                                                                  <w:divsChild>
                                                                    <w:div w:id="1017392340">
                                                                      <w:marLeft w:val="0"/>
                                                                      <w:marRight w:val="0"/>
                                                                      <w:marTop w:val="0"/>
                                                                      <w:marBottom w:val="0"/>
                                                                      <w:divBdr>
                                                                        <w:top w:val="none" w:sz="0" w:space="0" w:color="auto"/>
                                                                        <w:left w:val="none" w:sz="0" w:space="0" w:color="auto"/>
                                                                        <w:bottom w:val="none" w:sz="0" w:space="0" w:color="auto"/>
                                                                        <w:right w:val="none" w:sz="0" w:space="0" w:color="auto"/>
                                                                      </w:divBdr>
                                                                      <w:divsChild>
                                                                        <w:div w:id="155807873">
                                                                          <w:marLeft w:val="0"/>
                                                                          <w:marRight w:val="0"/>
                                                                          <w:marTop w:val="0"/>
                                                                          <w:marBottom w:val="0"/>
                                                                          <w:divBdr>
                                                                            <w:top w:val="none" w:sz="0" w:space="0" w:color="auto"/>
                                                                            <w:left w:val="none" w:sz="0" w:space="0" w:color="auto"/>
                                                                            <w:bottom w:val="none" w:sz="0" w:space="0" w:color="auto"/>
                                                                            <w:right w:val="none" w:sz="0" w:space="0" w:color="auto"/>
                                                                          </w:divBdr>
                                                                          <w:divsChild>
                                                                            <w:div w:id="1555462566">
                                                                              <w:marLeft w:val="0"/>
                                                                              <w:marRight w:val="0"/>
                                                                              <w:marTop w:val="0"/>
                                                                              <w:marBottom w:val="0"/>
                                                                              <w:divBdr>
                                                                                <w:top w:val="none" w:sz="0" w:space="0" w:color="auto"/>
                                                                                <w:left w:val="none" w:sz="0" w:space="0" w:color="auto"/>
                                                                                <w:bottom w:val="none" w:sz="0" w:space="0" w:color="auto"/>
                                                                                <w:right w:val="none" w:sz="0" w:space="0" w:color="auto"/>
                                                                              </w:divBdr>
                                                                              <w:divsChild>
                                                                                <w:div w:id="365761343">
                                                                                  <w:marLeft w:val="0"/>
                                                                                  <w:marRight w:val="0"/>
                                                                                  <w:marTop w:val="0"/>
                                                                                  <w:marBottom w:val="0"/>
                                                                                  <w:divBdr>
                                                                                    <w:top w:val="none" w:sz="0" w:space="0" w:color="auto"/>
                                                                                    <w:left w:val="none" w:sz="0" w:space="0" w:color="auto"/>
                                                                                    <w:bottom w:val="none" w:sz="0" w:space="0" w:color="auto"/>
                                                                                    <w:right w:val="none" w:sz="0" w:space="0" w:color="auto"/>
                                                                                  </w:divBdr>
                                                                                  <w:divsChild>
                                                                                    <w:div w:id="8752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8501308">
      <w:bodyDiv w:val="1"/>
      <w:marLeft w:val="0"/>
      <w:marRight w:val="0"/>
      <w:marTop w:val="0"/>
      <w:marBottom w:val="0"/>
      <w:divBdr>
        <w:top w:val="none" w:sz="0" w:space="0" w:color="auto"/>
        <w:left w:val="none" w:sz="0" w:space="0" w:color="auto"/>
        <w:bottom w:val="none" w:sz="0" w:space="0" w:color="auto"/>
        <w:right w:val="none" w:sz="0" w:space="0" w:color="auto"/>
      </w:divBdr>
    </w:div>
    <w:div w:id="1802267039">
      <w:bodyDiv w:val="1"/>
      <w:marLeft w:val="0"/>
      <w:marRight w:val="0"/>
      <w:marTop w:val="0"/>
      <w:marBottom w:val="0"/>
      <w:divBdr>
        <w:top w:val="none" w:sz="0" w:space="0" w:color="auto"/>
        <w:left w:val="none" w:sz="0" w:space="0" w:color="auto"/>
        <w:bottom w:val="none" w:sz="0" w:space="0" w:color="auto"/>
        <w:right w:val="none" w:sz="0" w:space="0" w:color="auto"/>
      </w:divBdr>
      <w:divsChild>
        <w:div w:id="1495611299">
          <w:marLeft w:val="0"/>
          <w:marRight w:val="0"/>
          <w:marTop w:val="0"/>
          <w:marBottom w:val="0"/>
          <w:divBdr>
            <w:top w:val="none" w:sz="0" w:space="0" w:color="auto"/>
            <w:left w:val="none" w:sz="0" w:space="0" w:color="auto"/>
            <w:bottom w:val="none" w:sz="0" w:space="0" w:color="auto"/>
            <w:right w:val="none" w:sz="0" w:space="0" w:color="auto"/>
          </w:divBdr>
        </w:div>
        <w:div w:id="119034755">
          <w:marLeft w:val="0"/>
          <w:marRight w:val="0"/>
          <w:marTop w:val="0"/>
          <w:marBottom w:val="0"/>
          <w:divBdr>
            <w:top w:val="none" w:sz="0" w:space="0" w:color="auto"/>
            <w:left w:val="none" w:sz="0" w:space="0" w:color="auto"/>
            <w:bottom w:val="none" w:sz="0" w:space="0" w:color="auto"/>
            <w:right w:val="none" w:sz="0" w:space="0" w:color="auto"/>
          </w:divBdr>
        </w:div>
        <w:div w:id="1722633518">
          <w:marLeft w:val="0"/>
          <w:marRight w:val="0"/>
          <w:marTop w:val="0"/>
          <w:marBottom w:val="0"/>
          <w:divBdr>
            <w:top w:val="none" w:sz="0" w:space="0" w:color="auto"/>
            <w:left w:val="none" w:sz="0" w:space="0" w:color="auto"/>
            <w:bottom w:val="none" w:sz="0" w:space="0" w:color="auto"/>
            <w:right w:val="none" w:sz="0" w:space="0" w:color="auto"/>
          </w:divBdr>
        </w:div>
      </w:divsChild>
    </w:div>
    <w:div w:id="1815413597">
      <w:bodyDiv w:val="1"/>
      <w:marLeft w:val="0"/>
      <w:marRight w:val="0"/>
      <w:marTop w:val="0"/>
      <w:marBottom w:val="0"/>
      <w:divBdr>
        <w:top w:val="none" w:sz="0" w:space="0" w:color="auto"/>
        <w:left w:val="none" w:sz="0" w:space="0" w:color="auto"/>
        <w:bottom w:val="none" w:sz="0" w:space="0" w:color="auto"/>
        <w:right w:val="none" w:sz="0" w:space="0" w:color="auto"/>
      </w:divBdr>
    </w:div>
    <w:div w:id="1880581685">
      <w:bodyDiv w:val="1"/>
      <w:marLeft w:val="0"/>
      <w:marRight w:val="0"/>
      <w:marTop w:val="0"/>
      <w:marBottom w:val="0"/>
      <w:divBdr>
        <w:top w:val="none" w:sz="0" w:space="0" w:color="auto"/>
        <w:left w:val="none" w:sz="0" w:space="0" w:color="auto"/>
        <w:bottom w:val="none" w:sz="0" w:space="0" w:color="auto"/>
        <w:right w:val="none" w:sz="0" w:space="0" w:color="auto"/>
      </w:divBdr>
      <w:divsChild>
        <w:div w:id="377827286">
          <w:marLeft w:val="0"/>
          <w:marRight w:val="0"/>
          <w:marTop w:val="0"/>
          <w:marBottom w:val="0"/>
          <w:divBdr>
            <w:top w:val="none" w:sz="0" w:space="0" w:color="auto"/>
            <w:left w:val="none" w:sz="0" w:space="0" w:color="auto"/>
            <w:bottom w:val="none" w:sz="0" w:space="0" w:color="auto"/>
            <w:right w:val="none" w:sz="0" w:space="0" w:color="auto"/>
          </w:divBdr>
        </w:div>
        <w:div w:id="1065687543">
          <w:marLeft w:val="0"/>
          <w:marRight w:val="0"/>
          <w:marTop w:val="0"/>
          <w:marBottom w:val="0"/>
          <w:divBdr>
            <w:top w:val="none" w:sz="0" w:space="0" w:color="auto"/>
            <w:left w:val="none" w:sz="0" w:space="0" w:color="auto"/>
            <w:bottom w:val="none" w:sz="0" w:space="0" w:color="auto"/>
            <w:right w:val="none" w:sz="0" w:space="0" w:color="auto"/>
          </w:divBdr>
        </w:div>
        <w:div w:id="470442992">
          <w:marLeft w:val="0"/>
          <w:marRight w:val="0"/>
          <w:marTop w:val="0"/>
          <w:marBottom w:val="0"/>
          <w:divBdr>
            <w:top w:val="none" w:sz="0" w:space="0" w:color="auto"/>
            <w:left w:val="none" w:sz="0" w:space="0" w:color="auto"/>
            <w:bottom w:val="none" w:sz="0" w:space="0" w:color="auto"/>
            <w:right w:val="none" w:sz="0" w:space="0" w:color="auto"/>
          </w:divBdr>
        </w:div>
        <w:div w:id="570850692">
          <w:marLeft w:val="0"/>
          <w:marRight w:val="0"/>
          <w:marTop w:val="0"/>
          <w:marBottom w:val="0"/>
          <w:divBdr>
            <w:top w:val="none" w:sz="0" w:space="0" w:color="auto"/>
            <w:left w:val="none" w:sz="0" w:space="0" w:color="auto"/>
            <w:bottom w:val="none" w:sz="0" w:space="0" w:color="auto"/>
            <w:right w:val="none" w:sz="0" w:space="0" w:color="auto"/>
          </w:divBdr>
        </w:div>
        <w:div w:id="1358777519">
          <w:marLeft w:val="0"/>
          <w:marRight w:val="0"/>
          <w:marTop w:val="0"/>
          <w:marBottom w:val="0"/>
          <w:divBdr>
            <w:top w:val="none" w:sz="0" w:space="0" w:color="auto"/>
            <w:left w:val="none" w:sz="0" w:space="0" w:color="auto"/>
            <w:bottom w:val="none" w:sz="0" w:space="0" w:color="auto"/>
            <w:right w:val="none" w:sz="0" w:space="0" w:color="auto"/>
          </w:divBdr>
        </w:div>
      </w:divsChild>
    </w:div>
    <w:div w:id="1897667774">
      <w:bodyDiv w:val="1"/>
      <w:marLeft w:val="0"/>
      <w:marRight w:val="0"/>
      <w:marTop w:val="0"/>
      <w:marBottom w:val="0"/>
      <w:divBdr>
        <w:top w:val="none" w:sz="0" w:space="0" w:color="auto"/>
        <w:left w:val="none" w:sz="0" w:space="0" w:color="auto"/>
        <w:bottom w:val="none" w:sz="0" w:space="0" w:color="auto"/>
        <w:right w:val="none" w:sz="0" w:space="0" w:color="auto"/>
      </w:divBdr>
    </w:div>
    <w:div w:id="1922832419">
      <w:bodyDiv w:val="1"/>
      <w:marLeft w:val="0"/>
      <w:marRight w:val="0"/>
      <w:marTop w:val="0"/>
      <w:marBottom w:val="0"/>
      <w:divBdr>
        <w:top w:val="none" w:sz="0" w:space="0" w:color="auto"/>
        <w:left w:val="none" w:sz="0" w:space="0" w:color="auto"/>
        <w:bottom w:val="none" w:sz="0" w:space="0" w:color="auto"/>
        <w:right w:val="none" w:sz="0" w:space="0" w:color="auto"/>
      </w:divBdr>
    </w:div>
    <w:div w:id="1943611932">
      <w:bodyDiv w:val="1"/>
      <w:marLeft w:val="0"/>
      <w:marRight w:val="0"/>
      <w:marTop w:val="0"/>
      <w:marBottom w:val="0"/>
      <w:divBdr>
        <w:top w:val="none" w:sz="0" w:space="0" w:color="auto"/>
        <w:left w:val="none" w:sz="0" w:space="0" w:color="auto"/>
        <w:bottom w:val="none" w:sz="0" w:space="0" w:color="auto"/>
        <w:right w:val="none" w:sz="0" w:space="0" w:color="auto"/>
      </w:divBdr>
      <w:divsChild>
        <w:div w:id="957756725">
          <w:marLeft w:val="0"/>
          <w:marRight w:val="0"/>
          <w:marTop w:val="0"/>
          <w:marBottom w:val="0"/>
          <w:divBdr>
            <w:top w:val="none" w:sz="0" w:space="0" w:color="auto"/>
            <w:left w:val="none" w:sz="0" w:space="0" w:color="auto"/>
            <w:bottom w:val="none" w:sz="0" w:space="0" w:color="auto"/>
            <w:right w:val="none" w:sz="0" w:space="0" w:color="auto"/>
          </w:divBdr>
        </w:div>
        <w:div w:id="933972063">
          <w:marLeft w:val="0"/>
          <w:marRight w:val="0"/>
          <w:marTop w:val="0"/>
          <w:marBottom w:val="0"/>
          <w:divBdr>
            <w:top w:val="none" w:sz="0" w:space="0" w:color="auto"/>
            <w:left w:val="none" w:sz="0" w:space="0" w:color="auto"/>
            <w:bottom w:val="none" w:sz="0" w:space="0" w:color="auto"/>
            <w:right w:val="none" w:sz="0" w:space="0" w:color="auto"/>
          </w:divBdr>
        </w:div>
        <w:div w:id="286786496">
          <w:marLeft w:val="0"/>
          <w:marRight w:val="0"/>
          <w:marTop w:val="0"/>
          <w:marBottom w:val="0"/>
          <w:divBdr>
            <w:top w:val="none" w:sz="0" w:space="0" w:color="auto"/>
            <w:left w:val="none" w:sz="0" w:space="0" w:color="auto"/>
            <w:bottom w:val="none" w:sz="0" w:space="0" w:color="auto"/>
            <w:right w:val="none" w:sz="0" w:space="0" w:color="auto"/>
          </w:divBdr>
        </w:div>
      </w:divsChild>
    </w:div>
    <w:div w:id="1945460674">
      <w:bodyDiv w:val="1"/>
      <w:marLeft w:val="0"/>
      <w:marRight w:val="0"/>
      <w:marTop w:val="0"/>
      <w:marBottom w:val="0"/>
      <w:divBdr>
        <w:top w:val="none" w:sz="0" w:space="0" w:color="auto"/>
        <w:left w:val="none" w:sz="0" w:space="0" w:color="auto"/>
        <w:bottom w:val="none" w:sz="0" w:space="0" w:color="auto"/>
        <w:right w:val="none" w:sz="0" w:space="0" w:color="auto"/>
      </w:divBdr>
    </w:div>
    <w:div w:id="1991783323">
      <w:bodyDiv w:val="1"/>
      <w:marLeft w:val="0"/>
      <w:marRight w:val="0"/>
      <w:marTop w:val="0"/>
      <w:marBottom w:val="0"/>
      <w:divBdr>
        <w:top w:val="none" w:sz="0" w:space="0" w:color="auto"/>
        <w:left w:val="none" w:sz="0" w:space="0" w:color="auto"/>
        <w:bottom w:val="none" w:sz="0" w:space="0" w:color="auto"/>
        <w:right w:val="none" w:sz="0" w:space="0" w:color="auto"/>
      </w:divBdr>
    </w:div>
    <w:div w:id="2004428553">
      <w:bodyDiv w:val="1"/>
      <w:marLeft w:val="0"/>
      <w:marRight w:val="0"/>
      <w:marTop w:val="0"/>
      <w:marBottom w:val="0"/>
      <w:divBdr>
        <w:top w:val="none" w:sz="0" w:space="0" w:color="auto"/>
        <w:left w:val="none" w:sz="0" w:space="0" w:color="auto"/>
        <w:bottom w:val="none" w:sz="0" w:space="0" w:color="auto"/>
        <w:right w:val="none" w:sz="0" w:space="0" w:color="auto"/>
      </w:divBdr>
      <w:divsChild>
        <w:div w:id="121466348">
          <w:marLeft w:val="0"/>
          <w:marRight w:val="0"/>
          <w:marTop w:val="0"/>
          <w:marBottom w:val="0"/>
          <w:divBdr>
            <w:top w:val="none" w:sz="0" w:space="0" w:color="auto"/>
            <w:left w:val="none" w:sz="0" w:space="0" w:color="auto"/>
            <w:bottom w:val="none" w:sz="0" w:space="0" w:color="auto"/>
            <w:right w:val="none" w:sz="0" w:space="0" w:color="auto"/>
          </w:divBdr>
        </w:div>
        <w:div w:id="831333992">
          <w:marLeft w:val="0"/>
          <w:marRight w:val="0"/>
          <w:marTop w:val="0"/>
          <w:marBottom w:val="0"/>
          <w:divBdr>
            <w:top w:val="none" w:sz="0" w:space="0" w:color="auto"/>
            <w:left w:val="none" w:sz="0" w:space="0" w:color="auto"/>
            <w:bottom w:val="none" w:sz="0" w:space="0" w:color="auto"/>
            <w:right w:val="none" w:sz="0" w:space="0" w:color="auto"/>
          </w:divBdr>
        </w:div>
        <w:div w:id="146753187">
          <w:marLeft w:val="0"/>
          <w:marRight w:val="0"/>
          <w:marTop w:val="0"/>
          <w:marBottom w:val="0"/>
          <w:divBdr>
            <w:top w:val="none" w:sz="0" w:space="0" w:color="auto"/>
            <w:left w:val="none" w:sz="0" w:space="0" w:color="auto"/>
            <w:bottom w:val="none" w:sz="0" w:space="0" w:color="auto"/>
            <w:right w:val="none" w:sz="0" w:space="0" w:color="auto"/>
          </w:divBdr>
        </w:div>
        <w:div w:id="18894891">
          <w:marLeft w:val="0"/>
          <w:marRight w:val="0"/>
          <w:marTop w:val="0"/>
          <w:marBottom w:val="0"/>
          <w:divBdr>
            <w:top w:val="none" w:sz="0" w:space="0" w:color="auto"/>
            <w:left w:val="none" w:sz="0" w:space="0" w:color="auto"/>
            <w:bottom w:val="none" w:sz="0" w:space="0" w:color="auto"/>
            <w:right w:val="none" w:sz="0" w:space="0" w:color="auto"/>
          </w:divBdr>
        </w:div>
        <w:div w:id="744109876">
          <w:marLeft w:val="0"/>
          <w:marRight w:val="0"/>
          <w:marTop w:val="0"/>
          <w:marBottom w:val="0"/>
          <w:divBdr>
            <w:top w:val="none" w:sz="0" w:space="0" w:color="auto"/>
            <w:left w:val="none" w:sz="0" w:space="0" w:color="auto"/>
            <w:bottom w:val="none" w:sz="0" w:space="0" w:color="auto"/>
            <w:right w:val="none" w:sz="0" w:space="0" w:color="auto"/>
          </w:divBdr>
        </w:div>
        <w:div w:id="1814372556">
          <w:marLeft w:val="0"/>
          <w:marRight w:val="0"/>
          <w:marTop w:val="0"/>
          <w:marBottom w:val="0"/>
          <w:divBdr>
            <w:top w:val="none" w:sz="0" w:space="0" w:color="auto"/>
            <w:left w:val="none" w:sz="0" w:space="0" w:color="auto"/>
            <w:bottom w:val="none" w:sz="0" w:space="0" w:color="auto"/>
            <w:right w:val="none" w:sz="0" w:space="0" w:color="auto"/>
          </w:divBdr>
        </w:div>
        <w:div w:id="1394349224">
          <w:marLeft w:val="0"/>
          <w:marRight w:val="0"/>
          <w:marTop w:val="0"/>
          <w:marBottom w:val="0"/>
          <w:divBdr>
            <w:top w:val="none" w:sz="0" w:space="0" w:color="auto"/>
            <w:left w:val="none" w:sz="0" w:space="0" w:color="auto"/>
            <w:bottom w:val="none" w:sz="0" w:space="0" w:color="auto"/>
            <w:right w:val="none" w:sz="0" w:space="0" w:color="auto"/>
          </w:divBdr>
        </w:div>
      </w:divsChild>
    </w:div>
    <w:div w:id="2101100407">
      <w:bodyDiv w:val="1"/>
      <w:marLeft w:val="0"/>
      <w:marRight w:val="0"/>
      <w:marTop w:val="0"/>
      <w:marBottom w:val="0"/>
      <w:divBdr>
        <w:top w:val="none" w:sz="0" w:space="0" w:color="auto"/>
        <w:left w:val="none" w:sz="0" w:space="0" w:color="auto"/>
        <w:bottom w:val="none" w:sz="0" w:space="0" w:color="auto"/>
        <w:right w:val="none" w:sz="0" w:space="0" w:color="auto"/>
      </w:divBdr>
      <w:divsChild>
        <w:div w:id="829061277">
          <w:marLeft w:val="0"/>
          <w:marRight w:val="0"/>
          <w:marTop w:val="0"/>
          <w:marBottom w:val="0"/>
          <w:divBdr>
            <w:top w:val="none" w:sz="0" w:space="0" w:color="auto"/>
            <w:left w:val="none" w:sz="0" w:space="0" w:color="auto"/>
            <w:bottom w:val="none" w:sz="0" w:space="0" w:color="auto"/>
            <w:right w:val="none" w:sz="0" w:space="0" w:color="auto"/>
          </w:divBdr>
        </w:div>
        <w:div w:id="965352452">
          <w:marLeft w:val="0"/>
          <w:marRight w:val="0"/>
          <w:marTop w:val="0"/>
          <w:marBottom w:val="0"/>
          <w:divBdr>
            <w:top w:val="none" w:sz="0" w:space="0" w:color="auto"/>
            <w:left w:val="none" w:sz="0" w:space="0" w:color="auto"/>
            <w:bottom w:val="none" w:sz="0" w:space="0" w:color="auto"/>
            <w:right w:val="none" w:sz="0" w:space="0" w:color="auto"/>
          </w:divBdr>
        </w:div>
        <w:div w:id="1400441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94DCDD46-01A7-41B5-867B-D2EF44D6FE8F}"/>
      </w:docPartPr>
      <w:docPartBody>
        <w:p w:rsidR="00962DEE" w:rsidRDefault="00962DEE">
          <w:r w:rsidRPr="00D2003B">
            <w:rPr>
              <w:rStyle w:val="PlaceholderText"/>
            </w:rPr>
            <w:t>Click here to enter text.</w:t>
          </w:r>
        </w:p>
      </w:docPartBody>
    </w:docPart>
    <w:docPart>
      <w:docPartPr>
        <w:name w:val="DCEEB202B4F44871B7B3E59EB7BF7978"/>
        <w:category>
          <w:name w:val="General"/>
          <w:gallery w:val="placeholder"/>
        </w:category>
        <w:types>
          <w:type w:val="bbPlcHdr"/>
        </w:types>
        <w:behaviors>
          <w:behavior w:val="content"/>
        </w:behaviors>
        <w:guid w:val="{8B8BD26F-656E-4305-9D2C-E000961E7FE9}"/>
      </w:docPartPr>
      <w:docPartBody>
        <w:bookmarkStart w:id="0" w:name="Text3"/>
        <w:p w:rsidR="00962DEE" w:rsidRDefault="008A7A0F" w:rsidP="008A7A0F">
          <w:pPr>
            <w:pStyle w:val="DCEEB202B4F44871B7B3E59EB7BF797812"/>
          </w:pPr>
          <w:r w:rsidRPr="00274AF3">
            <w:rPr>
              <w:szCs w:val="20"/>
            </w:rPr>
            <w:fldChar w:fldCharType="begin">
              <w:ffData>
                <w:name w:val="Text3"/>
                <w:enabled/>
                <w:calcOnExit w:val="0"/>
                <w:textInput>
                  <w:default w:val="Include full protocol title as listed in eRA"/>
                </w:textInput>
              </w:ffData>
            </w:fldChar>
          </w:r>
          <w:r w:rsidRPr="00274AF3">
            <w:rPr>
              <w:szCs w:val="20"/>
            </w:rPr>
            <w:instrText xml:space="preserve"> FORMTEXT </w:instrText>
          </w:r>
          <w:r w:rsidRPr="00274AF3">
            <w:rPr>
              <w:szCs w:val="20"/>
            </w:rPr>
          </w:r>
          <w:r w:rsidRPr="00274AF3">
            <w:rPr>
              <w:szCs w:val="20"/>
            </w:rPr>
            <w:fldChar w:fldCharType="separate"/>
          </w:r>
          <w:r w:rsidRPr="00274AF3">
            <w:rPr>
              <w:noProof/>
              <w:szCs w:val="20"/>
            </w:rPr>
            <w:t>Include full protocol title as listed in eRA</w:t>
          </w:r>
          <w:r w:rsidRPr="00274AF3">
            <w:rPr>
              <w:szCs w:val="20"/>
            </w:rPr>
            <w:fldChar w:fldCharType="end"/>
          </w:r>
          <w:bookmarkEnd w:id="0"/>
        </w:p>
      </w:docPartBody>
    </w:docPart>
    <w:docPart>
      <w:docPartPr>
        <w:name w:val="56C38A8BEDB74143938A3D311658186C"/>
        <w:category>
          <w:name w:val="General"/>
          <w:gallery w:val="placeholder"/>
        </w:category>
        <w:types>
          <w:type w:val="bbPlcHdr"/>
        </w:types>
        <w:behaviors>
          <w:behavior w:val="content"/>
        </w:behaviors>
        <w:guid w:val="{811D4F76-FCD4-4AF8-8D02-2FB0DEBA8B4E}"/>
      </w:docPartPr>
      <w:docPartBody>
        <w:p w:rsidR="00962DEE" w:rsidRDefault="008A7A0F" w:rsidP="008A7A0F">
          <w:pPr>
            <w:pStyle w:val="56C38A8BEDB74143938A3D311658186C10"/>
          </w:pPr>
          <w:r w:rsidRPr="00461351">
            <w:rPr>
              <w:rStyle w:val="PlaceholderText"/>
              <w:rFonts w:eastAsia="Calibri"/>
            </w:rPr>
            <w:t>Click here to enter a date.</w:t>
          </w:r>
        </w:p>
      </w:docPartBody>
    </w:docPart>
    <w:docPart>
      <w:docPartPr>
        <w:name w:val="6C97888783BF473D98AD3B6F3E7D473F"/>
        <w:category>
          <w:name w:val="General"/>
          <w:gallery w:val="placeholder"/>
        </w:category>
        <w:types>
          <w:type w:val="bbPlcHdr"/>
        </w:types>
        <w:behaviors>
          <w:behavior w:val="content"/>
        </w:behaviors>
        <w:guid w:val="{EAC9E3DE-A4C7-497E-976E-98996A16E5BB}"/>
      </w:docPartPr>
      <w:docPartBody>
        <w:bookmarkStart w:id="1" w:name="Text8"/>
        <w:bookmarkStart w:id="2" w:name="Text10"/>
        <w:bookmarkEnd w:id="1"/>
        <w:p w:rsidR="007C3DE3" w:rsidRDefault="008A7A0F" w:rsidP="008A7A0F">
          <w:pPr>
            <w:pStyle w:val="6C97888783BF473D98AD3B6F3E7D473F7"/>
          </w:pPr>
          <w:r>
            <w:rPr>
              <w:rStyle w:val="PlaceholderText"/>
            </w:rPr>
            <w:fldChar w:fldCharType="begin">
              <w:ffData>
                <w:name w:val="Text10"/>
                <w:enabled/>
                <w:calcOnExit w:val="0"/>
                <w:textInput>
                  <w:default w:val="Enter the PI's name -- this must match the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the PI's name -- this must match the eRA eForm</w:t>
          </w:r>
          <w:r>
            <w:rPr>
              <w:rStyle w:val="PlaceholderText"/>
            </w:rPr>
            <w:fldChar w:fldCharType="end"/>
          </w:r>
          <w:bookmarkEnd w:id="2"/>
        </w:p>
      </w:docPartBody>
    </w:docPart>
    <w:docPart>
      <w:docPartPr>
        <w:name w:val="EF101005F0944CB3A9D47F7FE3A573D9"/>
        <w:category>
          <w:name w:val="General"/>
          <w:gallery w:val="placeholder"/>
        </w:category>
        <w:types>
          <w:type w:val="bbPlcHdr"/>
        </w:types>
        <w:behaviors>
          <w:behavior w:val="content"/>
        </w:behaviors>
        <w:guid w:val="{60698764-4047-48A1-95C3-3848786AC03D}"/>
      </w:docPartPr>
      <w:docPartBody>
        <w:p w:rsidR="007C3DE3" w:rsidRDefault="008A7A0F" w:rsidP="008A7A0F">
          <w:pPr>
            <w:pStyle w:val="EF101005F0944CB3A9D47F7FE3A573D97"/>
          </w:pPr>
          <w:r>
            <w:rPr>
              <w:rStyle w:val="PlaceholderText"/>
            </w:rPr>
            <w:fldChar w:fldCharType="begin">
              <w:ffData>
                <w:name w:val="Text12"/>
                <w:enabled/>
                <w:calcOnExit w:val="0"/>
                <w:textInput>
                  <w:default w:val="XXX-XXX-XXXX"/>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XXX-XXX-XXXX</w:t>
          </w:r>
          <w:r>
            <w:rPr>
              <w:rStyle w:val="PlaceholderText"/>
            </w:rPr>
            <w:fldChar w:fldCharType="end"/>
          </w:r>
        </w:p>
      </w:docPartBody>
    </w:docPart>
    <w:docPart>
      <w:docPartPr>
        <w:name w:val="9270F07D26D746E48CDA73213E9E3F67"/>
        <w:category>
          <w:name w:val="General"/>
          <w:gallery w:val="placeholder"/>
        </w:category>
        <w:types>
          <w:type w:val="bbPlcHdr"/>
        </w:types>
        <w:behaviors>
          <w:behavior w:val="content"/>
        </w:behaviors>
        <w:guid w:val="{9363F3B7-4AE7-406A-A9F9-E4E7FCD7A9C6}"/>
      </w:docPartPr>
      <w:docPartBody>
        <w:p w:rsidR="007C3DE3" w:rsidRDefault="008A7A0F" w:rsidP="008A7A0F">
          <w:pPr>
            <w:pStyle w:val="9270F07D26D746E48CDA73213E9E3F677"/>
          </w:pPr>
          <w:r>
            <w:rPr>
              <w:rStyle w:val="PlaceholderText"/>
            </w:rPr>
            <w:fldChar w:fldCharType="begin">
              <w:ffData>
                <w:name w:val="Text13"/>
                <w:enabled/>
                <w:calcOnExit w:val="0"/>
                <w:textInput>
                  <w:default w:val="example: firstname.lastname@colorado.edu"/>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example: firstname.lastname@colorado.edu</w:t>
          </w:r>
          <w:r>
            <w:rPr>
              <w:rStyle w:val="PlaceholderText"/>
            </w:rPr>
            <w:fldChar w:fldCharType="end"/>
          </w:r>
        </w:p>
      </w:docPartBody>
    </w:docPart>
    <w:docPart>
      <w:docPartPr>
        <w:name w:val="1F2B65EFEE2E40C293B23FE1CBF7051D"/>
        <w:category>
          <w:name w:val="General"/>
          <w:gallery w:val="placeholder"/>
        </w:category>
        <w:types>
          <w:type w:val="bbPlcHdr"/>
        </w:types>
        <w:behaviors>
          <w:behavior w:val="content"/>
        </w:behaviors>
        <w:guid w:val="{89395D9E-2512-4DB9-9780-B6EE7A17929C}"/>
      </w:docPartPr>
      <w:docPartBody>
        <w:p w:rsidR="007C3DE3" w:rsidRDefault="007C3DE3" w:rsidP="007C3DE3">
          <w:pPr>
            <w:pStyle w:val="1F2B65EFEE2E40C293B23FE1CBF7051D"/>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r w:rsidRPr="00D2003B">
            <w:rPr>
              <w:rStyle w:val="PlaceholderText"/>
            </w:rPr>
            <w:t>.</w:t>
          </w:r>
        </w:p>
      </w:docPartBody>
    </w:docPart>
    <w:docPart>
      <w:docPartPr>
        <w:name w:val="48F119D07FFD4093A7004A27DEBFD16E"/>
        <w:category>
          <w:name w:val="General"/>
          <w:gallery w:val="placeholder"/>
        </w:category>
        <w:types>
          <w:type w:val="bbPlcHdr"/>
        </w:types>
        <w:behaviors>
          <w:behavior w:val="content"/>
        </w:behaviors>
        <w:guid w:val="{20A3230D-34BE-4F50-8813-1978DF8A60DA}"/>
      </w:docPartPr>
      <w:docPartBody>
        <w:p w:rsidR="00550728" w:rsidRDefault="008A7A0F" w:rsidP="008A7A0F">
          <w:pPr>
            <w:pStyle w:val="48F119D07FFD4093A7004A27DEBFD16E"/>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r w:rsidRPr="00D2003B">
            <w:rPr>
              <w:rStyle w:val="PlaceholderText"/>
            </w:rPr>
            <w:t>.</w:t>
          </w:r>
        </w:p>
      </w:docPartBody>
    </w:docPart>
    <w:docPart>
      <w:docPartPr>
        <w:name w:val="6647211EBD668D4D9495BCAAA6EDFB2E"/>
        <w:category>
          <w:name w:val="General"/>
          <w:gallery w:val="placeholder"/>
        </w:category>
        <w:types>
          <w:type w:val="bbPlcHdr"/>
        </w:types>
        <w:behaviors>
          <w:behavior w:val="content"/>
        </w:behaviors>
        <w:guid w:val="{722C7270-2F57-584E-BC35-2D83A780A061}"/>
      </w:docPartPr>
      <w:docPartBody>
        <w:p w:rsidR="004E7854" w:rsidRDefault="004E7854" w:rsidP="004E7854">
          <w:pPr>
            <w:pStyle w:val="6647211EBD668D4D9495BCAAA6EDFB2E"/>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r w:rsidRPr="00D2003B">
            <w:rPr>
              <w:rStyle w:val="PlaceholderText"/>
            </w:rPr>
            <w:t>.</w:t>
          </w:r>
        </w:p>
      </w:docPartBody>
    </w:docPart>
    <w:docPart>
      <w:docPartPr>
        <w:name w:val="53FD10A5158FBD4F8425BA0C919DC3DF"/>
        <w:category>
          <w:name w:val="General"/>
          <w:gallery w:val="placeholder"/>
        </w:category>
        <w:types>
          <w:type w:val="bbPlcHdr"/>
        </w:types>
        <w:behaviors>
          <w:behavior w:val="content"/>
        </w:behaviors>
        <w:guid w:val="{2A7DD2A6-8E5D-4445-81D9-E505853DA720}"/>
      </w:docPartPr>
      <w:docPartBody>
        <w:p w:rsidR="004E7854" w:rsidRDefault="004E7854" w:rsidP="004E7854">
          <w:pPr>
            <w:pStyle w:val="53FD10A5158FBD4F8425BA0C919DC3DF"/>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r w:rsidRPr="00D2003B">
            <w:rPr>
              <w:rStyle w:val="PlaceholderText"/>
            </w:rPr>
            <w:t>.</w:t>
          </w:r>
        </w:p>
      </w:docPartBody>
    </w:docPart>
    <w:docPart>
      <w:docPartPr>
        <w:name w:val="6F09C2DD83907946BDFB7928AFE89CA4"/>
        <w:category>
          <w:name w:val="General"/>
          <w:gallery w:val="placeholder"/>
        </w:category>
        <w:types>
          <w:type w:val="bbPlcHdr"/>
        </w:types>
        <w:behaviors>
          <w:behavior w:val="content"/>
        </w:behaviors>
        <w:guid w:val="{56D25C2D-1AA5-FA4F-8E1C-CD84BCD0DE74}"/>
      </w:docPartPr>
      <w:docPartBody>
        <w:p w:rsidR="004E7854" w:rsidRDefault="004E7854" w:rsidP="004E7854">
          <w:pPr>
            <w:pStyle w:val="6F09C2DD83907946BDFB7928AFE89CA4"/>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r w:rsidRPr="00D2003B">
            <w:rPr>
              <w:rStyle w:val="PlaceholderText"/>
            </w:rPr>
            <w:t>.</w:t>
          </w:r>
        </w:p>
      </w:docPartBody>
    </w:docPart>
    <w:docPart>
      <w:docPartPr>
        <w:name w:val="E6F00E4D84A12645A36E03AD45AF08F6"/>
        <w:category>
          <w:name w:val="General"/>
          <w:gallery w:val="placeholder"/>
        </w:category>
        <w:types>
          <w:type w:val="bbPlcHdr"/>
        </w:types>
        <w:behaviors>
          <w:behavior w:val="content"/>
        </w:behaviors>
        <w:guid w:val="{0D03B75C-13D5-C44E-9999-F0816D0CC23B}"/>
      </w:docPartPr>
      <w:docPartBody>
        <w:p w:rsidR="004E7854" w:rsidRDefault="004E7854" w:rsidP="004E7854">
          <w:pPr>
            <w:pStyle w:val="E6F00E4D84A12645A36E03AD45AF08F6"/>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r w:rsidRPr="00D2003B">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Roboto">
    <w:panose1 w:val="02000000000000000000"/>
    <w:charset w:val="00"/>
    <w:family w:val="auto"/>
    <w:pitch w:val="variable"/>
    <w:sig w:usb0="E0000AFF" w:usb1="5000217F" w:usb2="00000021" w:usb3="00000000" w:csb0="0000019F" w:csb1="00000000"/>
  </w:font>
  <w:font w:name="Times">
    <w:altName w:val="Times New Roman"/>
    <w:panose1 w:val="020B060402020202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2DEE"/>
    <w:rsid w:val="000F08E0"/>
    <w:rsid w:val="00172E0C"/>
    <w:rsid w:val="002F638C"/>
    <w:rsid w:val="004C3C03"/>
    <w:rsid w:val="004E7854"/>
    <w:rsid w:val="00550728"/>
    <w:rsid w:val="005725B8"/>
    <w:rsid w:val="007C3DE3"/>
    <w:rsid w:val="008A7A0F"/>
    <w:rsid w:val="008D1FCC"/>
    <w:rsid w:val="00962DEE"/>
    <w:rsid w:val="00DB0F17"/>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7854"/>
    <w:rPr>
      <w:color w:val="808080"/>
    </w:rPr>
  </w:style>
  <w:style w:type="paragraph" w:customStyle="1" w:styleId="9E1DD8B45A4A46D386B63060E7A060684">
    <w:name w:val="9E1DD8B45A4A46D386B63060E7A060684"/>
    <w:rsid w:val="007C3DE3"/>
    <w:pPr>
      <w:spacing w:after="0" w:line="240" w:lineRule="auto"/>
      <w:ind w:firstLine="360"/>
    </w:pPr>
    <w:rPr>
      <w:rFonts w:ascii="Times New Roman" w:eastAsia="Times New Roman" w:hAnsi="Times New Roman" w:cs="Times New Roman"/>
      <w:sz w:val="20"/>
      <w:lang w:bidi="en-US"/>
    </w:rPr>
  </w:style>
  <w:style w:type="paragraph" w:customStyle="1" w:styleId="1F2B65EFEE2E40C293B23FE1CBF7051D">
    <w:name w:val="1F2B65EFEE2E40C293B23FE1CBF7051D"/>
    <w:rsid w:val="007C3DE3"/>
  </w:style>
  <w:style w:type="paragraph" w:customStyle="1" w:styleId="48F119D07FFD4093A7004A27DEBFD16E">
    <w:name w:val="48F119D07FFD4093A7004A27DEBFD16E"/>
    <w:rsid w:val="008A7A0F"/>
  </w:style>
  <w:style w:type="paragraph" w:customStyle="1" w:styleId="28D0858B937D435EA845224DCB0DDCC0">
    <w:name w:val="28D0858B937D435EA845224DCB0DDCC0"/>
    <w:rsid w:val="008A7A0F"/>
  </w:style>
  <w:style w:type="paragraph" w:customStyle="1" w:styleId="DCEEB202B4F44871B7B3E59EB7BF797812">
    <w:name w:val="DCEEB202B4F44871B7B3E59EB7BF797812"/>
    <w:rsid w:val="008A7A0F"/>
    <w:pPr>
      <w:spacing w:after="0" w:line="240" w:lineRule="auto"/>
      <w:ind w:firstLine="360"/>
    </w:pPr>
  </w:style>
  <w:style w:type="paragraph" w:customStyle="1" w:styleId="56C38A8BEDB74143938A3D311658186C10">
    <w:name w:val="56C38A8BEDB74143938A3D311658186C10"/>
    <w:rsid w:val="008A7A0F"/>
    <w:pPr>
      <w:spacing w:after="0" w:line="240" w:lineRule="auto"/>
      <w:ind w:firstLine="360"/>
    </w:pPr>
  </w:style>
  <w:style w:type="paragraph" w:customStyle="1" w:styleId="6C97888783BF473D98AD3B6F3E7D473F7">
    <w:name w:val="6C97888783BF473D98AD3B6F3E7D473F7"/>
    <w:rsid w:val="008A7A0F"/>
    <w:pPr>
      <w:spacing w:after="0" w:line="240" w:lineRule="auto"/>
      <w:ind w:firstLine="360"/>
    </w:pPr>
  </w:style>
  <w:style w:type="paragraph" w:customStyle="1" w:styleId="EF101005F0944CB3A9D47F7FE3A573D97">
    <w:name w:val="EF101005F0944CB3A9D47F7FE3A573D97"/>
    <w:rsid w:val="008A7A0F"/>
    <w:pPr>
      <w:spacing w:after="0" w:line="240" w:lineRule="auto"/>
      <w:ind w:firstLine="360"/>
    </w:pPr>
  </w:style>
  <w:style w:type="paragraph" w:customStyle="1" w:styleId="9270F07D26D746E48CDA73213E9E3F677">
    <w:name w:val="9270F07D26D746E48CDA73213E9E3F677"/>
    <w:rsid w:val="008A7A0F"/>
    <w:pPr>
      <w:spacing w:after="0" w:line="240" w:lineRule="auto"/>
      <w:ind w:firstLine="360"/>
    </w:pPr>
  </w:style>
  <w:style w:type="paragraph" w:customStyle="1" w:styleId="6647211EBD668D4D9495BCAAA6EDFB2E">
    <w:name w:val="6647211EBD668D4D9495BCAAA6EDFB2E"/>
    <w:rsid w:val="004E7854"/>
    <w:pPr>
      <w:spacing w:after="0" w:line="240" w:lineRule="auto"/>
    </w:pPr>
    <w:rPr>
      <w:sz w:val="24"/>
      <w:szCs w:val="24"/>
    </w:rPr>
  </w:style>
  <w:style w:type="paragraph" w:customStyle="1" w:styleId="53FD10A5158FBD4F8425BA0C919DC3DF">
    <w:name w:val="53FD10A5158FBD4F8425BA0C919DC3DF"/>
    <w:rsid w:val="004E7854"/>
    <w:pPr>
      <w:spacing w:after="0" w:line="240" w:lineRule="auto"/>
    </w:pPr>
    <w:rPr>
      <w:sz w:val="24"/>
      <w:szCs w:val="24"/>
    </w:rPr>
  </w:style>
  <w:style w:type="paragraph" w:customStyle="1" w:styleId="6F09C2DD83907946BDFB7928AFE89CA4">
    <w:name w:val="6F09C2DD83907946BDFB7928AFE89CA4"/>
    <w:rsid w:val="004E7854"/>
    <w:pPr>
      <w:spacing w:after="0" w:line="240" w:lineRule="auto"/>
    </w:pPr>
    <w:rPr>
      <w:sz w:val="24"/>
      <w:szCs w:val="24"/>
    </w:rPr>
  </w:style>
  <w:style w:type="paragraph" w:customStyle="1" w:styleId="E6F00E4D84A12645A36E03AD45AF08F6">
    <w:name w:val="E6F00E4D84A12645A36E03AD45AF08F6"/>
    <w:rsid w:val="004E785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3F6304C536B14DB78400251893BD97" ma:contentTypeVersion="5" ma:contentTypeDescription="Create a new document." ma:contentTypeScope="" ma:versionID="7d65d792479e870ac15b4cf60b55e557">
  <xsd:schema xmlns:xsd="http://www.w3.org/2001/XMLSchema" xmlns:xs="http://www.w3.org/2001/XMLSchema" xmlns:p="http://schemas.microsoft.com/office/2006/metadata/properties" xmlns:ns2="1360996d-e4b8-465d-8cbb-89e25370ff5d" xmlns:ns3="5c1d8e8b-c0d7-4de6-895d-de500b5aa9b8" targetNamespace="http://schemas.microsoft.com/office/2006/metadata/properties" ma:root="true" ma:fieldsID="c3558c283e452c9d11bbb38d9a2bb68d" ns2:_="" ns3:_="">
    <xsd:import namespace="1360996d-e4b8-465d-8cbb-89e25370ff5d"/>
    <xsd:import namespace="5c1d8e8b-c0d7-4de6-895d-de500b5aa9b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60996d-e4b8-465d-8cbb-89e25370ff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d8e8b-c0d7-4de6-895d-de500b5aa9b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8DA63-CC12-46E6-B97E-ED3942E33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60996d-e4b8-465d-8cbb-89e25370ff5d"/>
    <ds:schemaRef ds:uri="5c1d8e8b-c0d7-4de6-895d-de500b5aa9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EE10D1-A50C-4001-A295-E5517D024E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3D7FBA-A7A1-4A5C-BF5A-CFCAC14041BD}">
  <ds:schemaRefs>
    <ds:schemaRef ds:uri="http://schemas.microsoft.com/sharepoint/v3/contenttype/forms"/>
  </ds:schemaRefs>
</ds:datastoreItem>
</file>

<file path=customXml/itemProps4.xml><?xml version="1.0" encoding="utf-8"?>
<ds:datastoreItem xmlns:ds="http://schemas.openxmlformats.org/officeDocument/2006/customXml" ds:itemID="{5CD3F445-715F-A747-92D2-842159283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8</Pages>
  <Words>1978</Words>
  <Characters>11280</Characters>
  <Application>Microsoft Office Word</Application>
  <DocSecurity>0</DocSecurity>
  <Lines>94</Lines>
  <Paragraphs>26</Paragraphs>
  <ScaleCrop>false</ScaleCrop>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Misty L White;Douglas Grafel</dc:creator>
  <cp:lastModifiedBy>Lucie Vleugels</cp:lastModifiedBy>
  <cp:revision>3</cp:revision>
  <cp:lastPrinted>2012-02-20T23:17:00Z</cp:lastPrinted>
  <dcterms:created xsi:type="dcterms:W3CDTF">2023-08-31T20:40:00Z</dcterms:created>
  <dcterms:modified xsi:type="dcterms:W3CDTF">2023-09-06T13:32:00Z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0x010100C23F6304C536B14DB78400251893BD97</vt:lpwstr>
  </property>
</Properties>
</file>